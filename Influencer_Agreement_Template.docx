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CEEBDD" w14:textId="77777777" w:rsidR="0094655E" w:rsidRPr="00E7054B" w:rsidRDefault="0094655E" w:rsidP="0094655E">
      <w:pPr>
        <w:pStyle w:val="Title"/>
        <w:rPr>
          <w:sz w:val="22"/>
          <w:szCs w:val="22"/>
        </w:rPr>
      </w:pPr>
    </w:p>
    <w:p w14:paraId="7F3B635F" w14:textId="77777777" w:rsidR="0094655E" w:rsidRPr="002E2EEB" w:rsidRDefault="0094655E" w:rsidP="0094655E">
      <w:pPr>
        <w:pStyle w:val="Title"/>
        <w:jc w:val="center"/>
        <w:rPr>
          <w:b/>
          <w:sz w:val="22"/>
          <w:szCs w:val="22"/>
        </w:rPr>
      </w:pPr>
      <w:r w:rsidRPr="002E2EEB">
        <w:rPr>
          <w:noProof/>
        </w:rPr>
        <w:drawing>
          <wp:inline distT="0" distB="0" distL="0" distR="0" wp14:anchorId="3D7F2285" wp14:editId="11028B8E">
            <wp:extent cx="2634638" cy="914400"/>
            <wp:effectExtent l="0" t="0" r="0" b="0"/>
            <wp:docPr id="13" name="Picture 13" descr="A logo with a blue and black de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logo with a blue and black design&#10;&#10;AI-generated content may be incorrect."/>
                    <pic:cNvPicPr>
                      <a:picLocks noChangeAspect="1" noChangeArrowheads="1"/>
                    </pic:cNvPicPr>
                  </pic:nvPicPr>
                  <pic:blipFill rotWithShape="1">
                    <a:blip r:embed="rId5">
                      <a:extLst>
                        <a:ext uri="{28A0092B-C50C-407E-A947-70E740481C1C}">
                          <a14:useLocalDpi xmlns:a14="http://schemas.microsoft.com/office/drawing/2010/main" val="0"/>
                        </a:ext>
                      </a:extLst>
                    </a:blip>
                    <a:srcRect l="8682" t="28646" b="23813"/>
                    <a:stretch/>
                  </pic:blipFill>
                  <pic:spPr bwMode="auto">
                    <a:xfrm>
                      <a:off x="0" y="0"/>
                      <a:ext cx="2634638" cy="914400"/>
                    </a:xfrm>
                    <a:prstGeom prst="rect">
                      <a:avLst/>
                    </a:prstGeom>
                    <a:noFill/>
                    <a:ln>
                      <a:noFill/>
                    </a:ln>
                    <a:extLst>
                      <a:ext uri="{53640926-AAD7-44D8-BBD7-CCE9431645EC}">
                        <a14:shadowObscured xmlns:a14="http://schemas.microsoft.com/office/drawing/2010/main"/>
                      </a:ext>
                    </a:extLst>
                  </pic:spPr>
                </pic:pic>
              </a:graphicData>
            </a:graphic>
          </wp:inline>
        </w:drawing>
      </w:r>
    </w:p>
    <w:p w14:paraId="24603331" w14:textId="77777777" w:rsidR="0094655E" w:rsidRPr="002E2EEB" w:rsidRDefault="0094655E" w:rsidP="0094655E">
      <w:pPr>
        <w:pStyle w:val="Title"/>
        <w:jc w:val="center"/>
        <w:rPr>
          <w:b/>
          <w:sz w:val="22"/>
          <w:szCs w:val="22"/>
        </w:rPr>
      </w:pPr>
      <w:r w:rsidRPr="002E2EEB">
        <w:rPr>
          <w:b/>
          <w:sz w:val="22"/>
          <w:szCs w:val="22"/>
        </w:rPr>
        <w:t>Influencer Agreement</w:t>
      </w:r>
    </w:p>
    <w:p w14:paraId="1998A60F" w14:textId="77777777" w:rsidR="0094655E" w:rsidRPr="002E2EEB" w:rsidRDefault="0094655E" w:rsidP="0094655E">
      <w:pPr>
        <w:pStyle w:val="Title"/>
        <w:jc w:val="center"/>
        <w:rPr>
          <w:b/>
          <w:sz w:val="22"/>
          <w:szCs w:val="22"/>
        </w:rPr>
      </w:pPr>
      <w:r w:rsidRPr="002E2EEB">
        <w:rPr>
          <w:b/>
          <w:sz w:val="22"/>
          <w:szCs w:val="22"/>
        </w:rPr>
        <w:t>Deal Sheet with Terms</w:t>
      </w:r>
    </w:p>
    <w:p w14:paraId="10275D53" w14:textId="77777777" w:rsidR="0094655E" w:rsidRPr="002E2EEB" w:rsidRDefault="0094655E" w:rsidP="0094655E">
      <w:pPr>
        <w:pStyle w:val="Body"/>
        <w:widowControl w:val="0"/>
        <w:suppressAutoHyphens w:val="0"/>
        <w:spacing w:before="0"/>
        <w:ind w:firstLine="0"/>
        <w:contextualSpacing/>
        <w:jc w:val="both"/>
        <w:rPr>
          <w:b/>
          <w:color w:val="FF0000"/>
          <w:szCs w:val="22"/>
        </w:rPr>
      </w:pPr>
    </w:p>
    <w:p w14:paraId="513404C1" w14:textId="06A1FC94" w:rsidR="0094655E" w:rsidRPr="002E2EEB" w:rsidRDefault="0094655E" w:rsidP="0094655E">
      <w:pPr>
        <w:ind w:firstLine="720"/>
        <w:jc w:val="both"/>
        <w:rPr>
          <w:sz w:val="22"/>
          <w:szCs w:val="22"/>
        </w:rPr>
      </w:pPr>
      <w:r w:rsidRPr="002E2EEB">
        <w:rPr>
          <w:sz w:val="22"/>
          <w:szCs w:val="22"/>
        </w:rPr>
        <w:t>This Agreement is made by and between [</w:t>
      </w:r>
      <w:proofErr w:type="spellStart"/>
      <w:r w:rsidR="00B856E4">
        <w:rPr>
          <w:sz w:val="22"/>
          <w:szCs w:val="22"/>
        </w:rPr>
        <w:t>hotel_</w:t>
      </w:r>
      <w:r w:rsidRPr="0094655E">
        <w:rPr>
          <w:sz w:val="22"/>
          <w:szCs w:val="22"/>
        </w:rPr>
        <w:t>entity_name</w:t>
      </w:r>
      <w:proofErr w:type="spellEnd"/>
      <w:r w:rsidRPr="002E2EEB">
        <w:rPr>
          <w:sz w:val="22"/>
          <w:szCs w:val="22"/>
        </w:rPr>
        <w:t>] (“</w:t>
      </w:r>
      <w:r w:rsidRPr="002E2EEB">
        <w:rPr>
          <w:b/>
          <w:sz w:val="22"/>
          <w:szCs w:val="22"/>
        </w:rPr>
        <w:t>Sonesta</w:t>
      </w:r>
      <w:r w:rsidRPr="002E2EEB">
        <w:rPr>
          <w:sz w:val="22"/>
          <w:szCs w:val="22"/>
        </w:rPr>
        <w:t>” or “</w:t>
      </w:r>
      <w:r w:rsidRPr="002E2EEB">
        <w:rPr>
          <w:b/>
          <w:sz w:val="22"/>
          <w:szCs w:val="22"/>
        </w:rPr>
        <w:t>Company</w:t>
      </w:r>
      <w:r w:rsidRPr="002E2EEB">
        <w:rPr>
          <w:sz w:val="22"/>
          <w:szCs w:val="22"/>
        </w:rPr>
        <w:t>”) and the influencer (“</w:t>
      </w:r>
      <w:r w:rsidRPr="002E2EEB">
        <w:rPr>
          <w:b/>
          <w:sz w:val="22"/>
          <w:szCs w:val="22"/>
        </w:rPr>
        <w:t>Influencer</w:t>
      </w:r>
      <w:r w:rsidRPr="002E2EEB">
        <w:rPr>
          <w:sz w:val="22"/>
          <w:szCs w:val="22"/>
        </w:rPr>
        <w:t>” or “</w:t>
      </w:r>
      <w:r w:rsidRPr="002E2EEB">
        <w:rPr>
          <w:b/>
          <w:sz w:val="22"/>
          <w:szCs w:val="22"/>
        </w:rPr>
        <w:t>You</w:t>
      </w:r>
      <w:r w:rsidRPr="002E2EEB">
        <w:rPr>
          <w:sz w:val="22"/>
          <w:szCs w:val="22"/>
        </w:rPr>
        <w:t>”) indicated below. This agreement (“</w:t>
      </w:r>
      <w:r w:rsidRPr="002E2EEB">
        <w:rPr>
          <w:b/>
          <w:sz w:val="22"/>
          <w:szCs w:val="22"/>
        </w:rPr>
        <w:t>Agreement</w:t>
      </w:r>
      <w:r w:rsidRPr="002E2EEB">
        <w:rPr>
          <w:sz w:val="22"/>
          <w:szCs w:val="22"/>
        </w:rPr>
        <w:t>”) is entered into for Influencer to provide services in connection with Sonesta and/or a Hotel (as defined below). The services to be provided are described in this cover Deal Sheet, and the parties’ respective obligations will be governed by the Terms and Conditions attached as Exhibit A (“</w:t>
      </w:r>
      <w:r w:rsidRPr="002E2EEB">
        <w:rPr>
          <w:b/>
          <w:sz w:val="22"/>
          <w:szCs w:val="22"/>
        </w:rPr>
        <w:t>Terms</w:t>
      </w:r>
      <w:r w:rsidRPr="002E2EEB">
        <w:rPr>
          <w:sz w:val="22"/>
          <w:szCs w:val="22"/>
        </w:rPr>
        <w:t xml:space="preserve">”). </w:t>
      </w:r>
    </w:p>
    <w:p w14:paraId="53A74484" w14:textId="77777777" w:rsidR="0094655E" w:rsidRPr="002E2EEB" w:rsidRDefault="0094655E" w:rsidP="0094655E">
      <w:pPr>
        <w:jc w:val="both"/>
        <w:rPr>
          <w:sz w:val="22"/>
          <w:szCs w:val="22"/>
        </w:rPr>
      </w:pPr>
    </w:p>
    <w:p w14:paraId="52FC6514" w14:textId="77777777" w:rsidR="0094655E" w:rsidRPr="002E2EEB" w:rsidRDefault="0094655E" w:rsidP="0094655E">
      <w:pPr>
        <w:pStyle w:val="Default"/>
        <w:contextualSpacing/>
        <w:jc w:val="both"/>
        <w:rPr>
          <w:rFonts w:ascii="Times New Roman" w:hAnsi="Times New Roman" w:cs="Times New Roman"/>
          <w:sz w:val="22"/>
          <w:szCs w:val="22"/>
        </w:rPr>
      </w:pPr>
    </w:p>
    <w:tbl>
      <w:tblPr>
        <w:tblStyle w:val="TableGrid"/>
        <w:tblW w:w="0" w:type="auto"/>
        <w:tblLook w:val="04A0" w:firstRow="1" w:lastRow="0" w:firstColumn="1" w:lastColumn="0" w:noHBand="0" w:noVBand="1"/>
      </w:tblPr>
      <w:tblGrid>
        <w:gridCol w:w="2785"/>
        <w:gridCol w:w="6565"/>
      </w:tblGrid>
      <w:tr w:rsidR="0094655E" w:rsidRPr="002E2EEB" w14:paraId="734269ED" w14:textId="77777777" w:rsidTr="00F2254B">
        <w:tc>
          <w:tcPr>
            <w:tcW w:w="2785" w:type="dxa"/>
          </w:tcPr>
          <w:p w14:paraId="37BE8409" w14:textId="77777777" w:rsidR="0094655E" w:rsidRPr="002E2EEB" w:rsidRDefault="0094655E" w:rsidP="00F2254B">
            <w:pPr>
              <w:pStyle w:val="Default"/>
              <w:contextualSpacing/>
              <w:jc w:val="both"/>
              <w:rPr>
                <w:rFonts w:ascii="Times New Roman" w:hAnsi="Times New Roman" w:cs="Times New Roman"/>
                <w:color w:val="auto"/>
                <w:sz w:val="22"/>
                <w:szCs w:val="22"/>
              </w:rPr>
            </w:pPr>
            <w:r w:rsidRPr="002E2EEB">
              <w:rPr>
                <w:rFonts w:ascii="Times New Roman" w:hAnsi="Times New Roman" w:cs="Times New Roman"/>
                <w:color w:val="auto"/>
                <w:sz w:val="22"/>
                <w:szCs w:val="22"/>
              </w:rPr>
              <w:t>Influencer</w:t>
            </w:r>
          </w:p>
        </w:tc>
        <w:tc>
          <w:tcPr>
            <w:tcW w:w="6565" w:type="dxa"/>
          </w:tcPr>
          <w:p w14:paraId="22DC29F5" w14:textId="112F8416" w:rsidR="0094655E" w:rsidRPr="002E2EEB" w:rsidRDefault="0094655E" w:rsidP="00F2254B">
            <w:pPr>
              <w:pStyle w:val="Default"/>
              <w:contextualSpacing/>
              <w:rPr>
                <w:rFonts w:ascii="Times New Roman" w:hAnsi="Times New Roman" w:cs="Times New Roman"/>
                <w:sz w:val="22"/>
                <w:szCs w:val="22"/>
              </w:rPr>
            </w:pPr>
            <w:r w:rsidRPr="002E2EEB">
              <w:rPr>
                <w:rFonts w:ascii="Times New Roman" w:hAnsi="Times New Roman" w:cs="Times New Roman"/>
                <w:sz w:val="22"/>
                <w:szCs w:val="22"/>
              </w:rPr>
              <w:t>[</w:t>
            </w:r>
            <w:r w:rsidRPr="0094655E">
              <w:rPr>
                <w:rFonts w:ascii="Times New Roman" w:hAnsi="Times New Roman" w:cs="Times New Roman"/>
                <w:sz w:val="22"/>
                <w:szCs w:val="22"/>
              </w:rPr>
              <w:t>influencer_name</w:t>
            </w:r>
            <w:r w:rsidRPr="002E2EEB">
              <w:rPr>
                <w:rFonts w:ascii="Times New Roman" w:hAnsi="Times New Roman" w:cs="Times New Roman"/>
                <w:sz w:val="22"/>
                <w:szCs w:val="22"/>
              </w:rPr>
              <w:t>]</w:t>
            </w:r>
          </w:p>
        </w:tc>
      </w:tr>
      <w:tr w:rsidR="0094655E" w:rsidRPr="002E2EEB" w14:paraId="77BF2791" w14:textId="77777777" w:rsidTr="00F2254B">
        <w:tc>
          <w:tcPr>
            <w:tcW w:w="2785" w:type="dxa"/>
          </w:tcPr>
          <w:p w14:paraId="55E6A5B4" w14:textId="77777777" w:rsidR="0094655E" w:rsidRPr="002E2EEB" w:rsidRDefault="0094655E" w:rsidP="00F2254B">
            <w:pPr>
              <w:pStyle w:val="Default"/>
              <w:contextualSpacing/>
              <w:jc w:val="both"/>
              <w:rPr>
                <w:rFonts w:ascii="Times New Roman" w:hAnsi="Times New Roman" w:cs="Times New Roman"/>
                <w:color w:val="auto"/>
                <w:sz w:val="22"/>
                <w:szCs w:val="22"/>
              </w:rPr>
            </w:pPr>
            <w:r w:rsidRPr="002E2EEB">
              <w:rPr>
                <w:rFonts w:ascii="Times New Roman" w:hAnsi="Times New Roman" w:cs="Times New Roman"/>
                <w:color w:val="auto"/>
                <w:sz w:val="22"/>
                <w:szCs w:val="22"/>
              </w:rPr>
              <w:t>Compensation</w:t>
            </w:r>
          </w:p>
        </w:tc>
        <w:tc>
          <w:tcPr>
            <w:tcW w:w="6565" w:type="dxa"/>
          </w:tcPr>
          <w:p w14:paraId="0C6FC6EE" w14:textId="77777777" w:rsidR="0094655E" w:rsidRPr="002E2EEB" w:rsidRDefault="0094655E" w:rsidP="00F2254B">
            <w:pPr>
              <w:contextualSpacing/>
              <w:rPr>
                <w:sz w:val="22"/>
                <w:szCs w:val="22"/>
              </w:rPr>
            </w:pPr>
            <w:r w:rsidRPr="002E2EEB">
              <w:rPr>
                <w:sz w:val="22"/>
                <w:szCs w:val="22"/>
              </w:rPr>
              <w:t xml:space="preserve">Company will provide You: </w:t>
            </w:r>
          </w:p>
          <w:p w14:paraId="372F5873" w14:textId="544AD790" w:rsidR="0094655E" w:rsidRPr="002E2EEB" w:rsidRDefault="0094655E" w:rsidP="0094655E">
            <w:pPr>
              <w:pStyle w:val="ListParagraph"/>
              <w:numPr>
                <w:ilvl w:val="0"/>
                <w:numId w:val="2"/>
              </w:numPr>
              <w:rPr>
                <w:sz w:val="22"/>
                <w:szCs w:val="22"/>
              </w:rPr>
            </w:pPr>
            <w:r w:rsidRPr="002E2EEB">
              <w:rPr>
                <w:sz w:val="22"/>
                <w:szCs w:val="22"/>
              </w:rPr>
              <w:t>[</w:t>
            </w:r>
            <w:r>
              <w:rPr>
                <w:sz w:val="22"/>
                <w:szCs w:val="22"/>
              </w:rPr>
              <w:t>nights</w:t>
            </w:r>
            <w:r w:rsidRPr="002E2EEB">
              <w:rPr>
                <w:sz w:val="22"/>
                <w:szCs w:val="22"/>
              </w:rPr>
              <w:t>] consecutive nights’ complimentary accommodations at the Hotel (as defined below), to be used [</w:t>
            </w:r>
            <w:r w:rsidRPr="0094655E">
              <w:rPr>
                <w:sz w:val="22"/>
                <w:szCs w:val="22"/>
              </w:rPr>
              <w:t>accommodation_dates</w:t>
            </w:r>
            <w:r w:rsidRPr="002E2EEB">
              <w:rPr>
                <w:sz w:val="22"/>
                <w:szCs w:val="22"/>
              </w:rPr>
              <w:t>]</w:t>
            </w:r>
            <w:r>
              <w:rPr>
                <w:sz w:val="22"/>
                <w:szCs w:val="22"/>
              </w:rPr>
              <w:t>,</w:t>
            </w:r>
            <w:r w:rsidRPr="002E2EEB">
              <w:rPr>
                <w:sz w:val="22"/>
                <w:szCs w:val="22"/>
              </w:rPr>
              <w:t xml:space="preserve"> [room</w:t>
            </w:r>
            <w:r>
              <w:rPr>
                <w:sz w:val="22"/>
                <w:szCs w:val="22"/>
              </w:rPr>
              <w:t>_</w:t>
            </w:r>
            <w:r w:rsidRPr="002E2EEB">
              <w:rPr>
                <w:sz w:val="22"/>
                <w:szCs w:val="22"/>
              </w:rPr>
              <w:t>types]</w:t>
            </w:r>
          </w:p>
          <w:p w14:paraId="2E611243" w14:textId="0BFE258D" w:rsidR="0094655E" w:rsidRPr="002E2EEB" w:rsidRDefault="0094655E" w:rsidP="0094655E">
            <w:pPr>
              <w:pStyle w:val="ListParagraph"/>
              <w:numPr>
                <w:ilvl w:val="1"/>
                <w:numId w:val="2"/>
              </w:numPr>
              <w:rPr>
                <w:sz w:val="22"/>
                <w:szCs w:val="22"/>
              </w:rPr>
            </w:pPr>
            <w:r w:rsidRPr="002E2EEB">
              <w:rPr>
                <w:sz w:val="22"/>
                <w:szCs w:val="22"/>
              </w:rPr>
              <w:t>Check-in at [</w:t>
            </w:r>
            <w:r w:rsidRPr="0094655E">
              <w:rPr>
                <w:sz w:val="22"/>
                <w:szCs w:val="22"/>
              </w:rPr>
              <w:t>check_in_time</w:t>
            </w:r>
            <w:r w:rsidRPr="002E2EEB">
              <w:rPr>
                <w:sz w:val="22"/>
                <w:szCs w:val="22"/>
              </w:rPr>
              <w:t>] on [</w:t>
            </w:r>
            <w:r w:rsidR="00480640" w:rsidRPr="00480640">
              <w:rPr>
                <w:sz w:val="22"/>
                <w:szCs w:val="22"/>
              </w:rPr>
              <w:t>check_in_date</w:t>
            </w:r>
            <w:r w:rsidRPr="002E2EEB">
              <w:rPr>
                <w:sz w:val="22"/>
                <w:szCs w:val="22"/>
              </w:rPr>
              <w:t>]</w:t>
            </w:r>
          </w:p>
          <w:p w14:paraId="5D06700D" w14:textId="71B156EA" w:rsidR="0094655E" w:rsidRPr="002E2EEB" w:rsidRDefault="0094655E" w:rsidP="0094655E">
            <w:pPr>
              <w:pStyle w:val="ListParagraph"/>
              <w:numPr>
                <w:ilvl w:val="1"/>
                <w:numId w:val="2"/>
              </w:numPr>
              <w:rPr>
                <w:sz w:val="22"/>
                <w:szCs w:val="22"/>
              </w:rPr>
            </w:pPr>
            <w:r w:rsidRPr="002E2EEB">
              <w:rPr>
                <w:sz w:val="22"/>
                <w:szCs w:val="22"/>
              </w:rPr>
              <w:t>Check-out by [</w:t>
            </w:r>
            <w:r w:rsidRPr="0094655E">
              <w:rPr>
                <w:sz w:val="22"/>
                <w:szCs w:val="22"/>
              </w:rPr>
              <w:t>check_out_time</w:t>
            </w:r>
            <w:r w:rsidRPr="002E2EEB">
              <w:rPr>
                <w:sz w:val="22"/>
                <w:szCs w:val="22"/>
              </w:rPr>
              <w:t>] on [</w:t>
            </w:r>
            <w:r>
              <w:rPr>
                <w:sz w:val="22"/>
                <w:szCs w:val="22"/>
              </w:rPr>
              <w:t>check</w:t>
            </w:r>
            <w:r>
              <w:rPr>
                <w:sz w:val="22"/>
                <w:szCs w:val="22"/>
              </w:rPr>
              <w:t>_</w:t>
            </w:r>
            <w:r>
              <w:rPr>
                <w:sz w:val="22"/>
                <w:szCs w:val="22"/>
              </w:rPr>
              <w:t>out</w:t>
            </w:r>
            <w:r>
              <w:rPr>
                <w:sz w:val="22"/>
                <w:szCs w:val="22"/>
              </w:rPr>
              <w:t>_</w:t>
            </w:r>
            <w:r w:rsidRPr="002E2EEB">
              <w:rPr>
                <w:sz w:val="22"/>
                <w:szCs w:val="22"/>
              </w:rPr>
              <w:t>date]</w:t>
            </w:r>
          </w:p>
          <w:p w14:paraId="7E6B5C41" w14:textId="77777777" w:rsidR="0094655E" w:rsidRPr="00590869" w:rsidRDefault="0094655E" w:rsidP="0094655E">
            <w:pPr>
              <w:pStyle w:val="ListParagraph"/>
              <w:numPr>
                <w:ilvl w:val="0"/>
                <w:numId w:val="2"/>
              </w:numPr>
              <w:rPr>
                <w:sz w:val="22"/>
                <w:szCs w:val="22"/>
              </w:rPr>
            </w:pPr>
            <w:r w:rsidRPr="002E2EEB">
              <w:rPr>
                <w:sz w:val="22"/>
                <w:szCs w:val="22"/>
              </w:rPr>
              <w:t>Not included: Incidentals and gratuities</w:t>
            </w:r>
          </w:p>
        </w:tc>
      </w:tr>
      <w:tr w:rsidR="0094655E" w:rsidRPr="002E2EEB" w14:paraId="542F386F" w14:textId="77777777" w:rsidTr="00F2254B">
        <w:tc>
          <w:tcPr>
            <w:tcW w:w="2785" w:type="dxa"/>
          </w:tcPr>
          <w:p w14:paraId="7B5DCC8D" w14:textId="77777777" w:rsidR="0094655E" w:rsidRPr="002E2EEB" w:rsidRDefault="0094655E" w:rsidP="00F2254B">
            <w:pPr>
              <w:pStyle w:val="Default"/>
              <w:contextualSpacing/>
              <w:jc w:val="both"/>
              <w:rPr>
                <w:rFonts w:ascii="Times New Roman" w:hAnsi="Times New Roman" w:cs="Times New Roman"/>
                <w:color w:val="auto"/>
                <w:sz w:val="22"/>
                <w:szCs w:val="22"/>
              </w:rPr>
            </w:pPr>
            <w:r w:rsidRPr="002E2EEB">
              <w:rPr>
                <w:rFonts w:ascii="Times New Roman" w:hAnsi="Times New Roman" w:cs="Times New Roman"/>
                <w:color w:val="auto"/>
                <w:sz w:val="22"/>
                <w:szCs w:val="22"/>
              </w:rPr>
              <w:t>Media</w:t>
            </w:r>
          </w:p>
        </w:tc>
        <w:tc>
          <w:tcPr>
            <w:tcW w:w="6565" w:type="dxa"/>
          </w:tcPr>
          <w:p w14:paraId="587D2632" w14:textId="093622E1" w:rsidR="0094655E" w:rsidRPr="002E2EEB" w:rsidRDefault="0094655E" w:rsidP="00F2254B">
            <w:pPr>
              <w:pStyle w:val="Default"/>
              <w:contextualSpacing/>
              <w:jc w:val="both"/>
              <w:rPr>
                <w:rFonts w:ascii="Times New Roman" w:hAnsi="Times New Roman" w:cs="Times New Roman"/>
                <w:sz w:val="22"/>
                <w:szCs w:val="22"/>
              </w:rPr>
            </w:pPr>
            <w:r w:rsidRPr="002E2EEB">
              <w:rPr>
                <w:rFonts w:ascii="Times New Roman" w:hAnsi="Times New Roman" w:cs="Times New Roman"/>
                <w:sz w:val="22"/>
                <w:szCs w:val="22"/>
              </w:rPr>
              <w:t>[</w:t>
            </w:r>
            <w:r w:rsidR="00B856E4" w:rsidRPr="00B856E4">
              <w:rPr>
                <w:rFonts w:ascii="Times New Roman" w:hAnsi="Times New Roman" w:cs="Times New Roman"/>
                <w:sz w:val="22"/>
                <w:szCs w:val="22"/>
              </w:rPr>
              <w:t>social_media_handles</w:t>
            </w:r>
            <w:r w:rsidRPr="002E2EEB">
              <w:rPr>
                <w:rFonts w:ascii="Times New Roman" w:hAnsi="Times New Roman" w:cs="Times New Roman"/>
                <w:sz w:val="22"/>
                <w:szCs w:val="22"/>
              </w:rPr>
              <w:t xml:space="preserve">] </w:t>
            </w:r>
          </w:p>
        </w:tc>
      </w:tr>
      <w:tr w:rsidR="0094655E" w:rsidRPr="002E2EEB" w14:paraId="5AF1D380" w14:textId="77777777" w:rsidTr="00F2254B">
        <w:tc>
          <w:tcPr>
            <w:tcW w:w="2785" w:type="dxa"/>
          </w:tcPr>
          <w:p w14:paraId="3294E639" w14:textId="77777777" w:rsidR="0094655E" w:rsidRPr="002E2EEB" w:rsidRDefault="0094655E" w:rsidP="00F2254B">
            <w:pPr>
              <w:pStyle w:val="Default"/>
              <w:contextualSpacing/>
              <w:jc w:val="both"/>
              <w:rPr>
                <w:rFonts w:ascii="Times New Roman" w:hAnsi="Times New Roman" w:cs="Times New Roman"/>
                <w:color w:val="auto"/>
                <w:sz w:val="22"/>
                <w:szCs w:val="22"/>
              </w:rPr>
            </w:pPr>
            <w:r w:rsidRPr="002E2EEB">
              <w:rPr>
                <w:rFonts w:ascii="Times New Roman" w:hAnsi="Times New Roman" w:cs="Times New Roman"/>
                <w:color w:val="auto"/>
                <w:sz w:val="22"/>
                <w:szCs w:val="22"/>
              </w:rPr>
              <w:t>Territory</w:t>
            </w:r>
          </w:p>
        </w:tc>
        <w:tc>
          <w:tcPr>
            <w:tcW w:w="6565" w:type="dxa"/>
          </w:tcPr>
          <w:p w14:paraId="1550E1C4" w14:textId="77777777" w:rsidR="0094655E" w:rsidRPr="002E2EEB" w:rsidRDefault="0094655E" w:rsidP="00F2254B">
            <w:pPr>
              <w:pStyle w:val="Default"/>
              <w:contextualSpacing/>
              <w:jc w:val="both"/>
              <w:rPr>
                <w:rFonts w:ascii="Times New Roman" w:hAnsi="Times New Roman" w:cs="Times New Roman"/>
                <w:sz w:val="22"/>
                <w:szCs w:val="22"/>
              </w:rPr>
            </w:pPr>
            <w:r w:rsidRPr="002E2EEB">
              <w:rPr>
                <w:rFonts w:ascii="Times New Roman" w:hAnsi="Times New Roman" w:cs="Times New Roman"/>
                <w:sz w:val="22"/>
                <w:szCs w:val="22"/>
              </w:rPr>
              <w:t>Worldwide</w:t>
            </w:r>
          </w:p>
        </w:tc>
      </w:tr>
      <w:tr w:rsidR="0094655E" w:rsidRPr="002E2EEB" w14:paraId="03C43458" w14:textId="77777777" w:rsidTr="00F2254B">
        <w:tc>
          <w:tcPr>
            <w:tcW w:w="2785" w:type="dxa"/>
          </w:tcPr>
          <w:p w14:paraId="0A4BB14A" w14:textId="77777777" w:rsidR="0094655E" w:rsidRPr="002E2EEB" w:rsidRDefault="0094655E" w:rsidP="00F2254B">
            <w:pPr>
              <w:pStyle w:val="Default"/>
              <w:contextualSpacing/>
              <w:jc w:val="both"/>
              <w:rPr>
                <w:rFonts w:ascii="Times New Roman" w:hAnsi="Times New Roman" w:cs="Times New Roman"/>
                <w:color w:val="auto"/>
                <w:sz w:val="22"/>
                <w:szCs w:val="22"/>
              </w:rPr>
            </w:pPr>
            <w:r w:rsidRPr="002E2EEB">
              <w:rPr>
                <w:rFonts w:ascii="Times New Roman" w:hAnsi="Times New Roman" w:cs="Times New Roman"/>
                <w:color w:val="auto"/>
                <w:sz w:val="22"/>
                <w:szCs w:val="22"/>
              </w:rPr>
              <w:t>Term</w:t>
            </w:r>
          </w:p>
        </w:tc>
        <w:tc>
          <w:tcPr>
            <w:tcW w:w="6565" w:type="dxa"/>
          </w:tcPr>
          <w:p w14:paraId="14DD2AEB" w14:textId="6E4C4DB6" w:rsidR="0094655E" w:rsidRPr="002E2EEB" w:rsidRDefault="0094655E" w:rsidP="00F2254B">
            <w:pPr>
              <w:pStyle w:val="Default"/>
              <w:contextualSpacing/>
              <w:rPr>
                <w:rFonts w:ascii="Times New Roman" w:hAnsi="Times New Roman" w:cs="Times New Roman"/>
                <w:sz w:val="22"/>
                <w:szCs w:val="22"/>
              </w:rPr>
            </w:pPr>
            <w:r w:rsidRPr="002E2EEB">
              <w:rPr>
                <w:rFonts w:ascii="Times New Roman" w:hAnsi="Times New Roman" w:cs="Times New Roman"/>
                <w:sz w:val="22"/>
                <w:szCs w:val="22"/>
              </w:rPr>
              <w:t>[</w:t>
            </w:r>
            <w:r>
              <w:rPr>
                <w:rFonts w:ascii="Times New Roman" w:hAnsi="Times New Roman" w:cs="Times New Roman"/>
                <w:sz w:val="22"/>
                <w:szCs w:val="22"/>
              </w:rPr>
              <w:t>term</w:t>
            </w:r>
            <w:r w:rsidR="00B856E4">
              <w:rPr>
                <w:rFonts w:ascii="Times New Roman" w:hAnsi="Times New Roman" w:cs="Times New Roman"/>
                <w:sz w:val="22"/>
                <w:szCs w:val="22"/>
              </w:rPr>
              <w:t>_</w:t>
            </w:r>
            <w:r w:rsidRPr="002E2EEB">
              <w:rPr>
                <w:rFonts w:ascii="Times New Roman" w:hAnsi="Times New Roman" w:cs="Times New Roman"/>
                <w:sz w:val="22"/>
                <w:szCs w:val="22"/>
              </w:rPr>
              <w:t>dates]</w:t>
            </w:r>
          </w:p>
        </w:tc>
      </w:tr>
      <w:tr w:rsidR="0094655E" w:rsidRPr="002E2EEB" w14:paraId="18B5F81E" w14:textId="77777777" w:rsidTr="00F2254B">
        <w:tc>
          <w:tcPr>
            <w:tcW w:w="2785" w:type="dxa"/>
          </w:tcPr>
          <w:p w14:paraId="1918C593" w14:textId="77777777" w:rsidR="0094655E" w:rsidRPr="002E2EEB" w:rsidRDefault="0094655E" w:rsidP="00F2254B">
            <w:pPr>
              <w:pStyle w:val="Default"/>
              <w:contextualSpacing/>
              <w:jc w:val="both"/>
              <w:rPr>
                <w:rFonts w:ascii="Times New Roman" w:hAnsi="Times New Roman" w:cs="Times New Roman"/>
                <w:color w:val="auto"/>
                <w:sz w:val="22"/>
                <w:szCs w:val="22"/>
              </w:rPr>
            </w:pPr>
            <w:r w:rsidRPr="002E2EEB">
              <w:rPr>
                <w:rFonts w:ascii="Times New Roman" w:hAnsi="Times New Roman" w:cs="Times New Roman"/>
                <w:color w:val="auto"/>
                <w:sz w:val="22"/>
                <w:szCs w:val="22"/>
              </w:rPr>
              <w:t>Use Period</w:t>
            </w:r>
          </w:p>
        </w:tc>
        <w:tc>
          <w:tcPr>
            <w:tcW w:w="6565" w:type="dxa"/>
          </w:tcPr>
          <w:p w14:paraId="66605551" w14:textId="77777777" w:rsidR="0094655E" w:rsidRPr="002E2EEB" w:rsidRDefault="0094655E" w:rsidP="00F2254B">
            <w:pPr>
              <w:pStyle w:val="Default"/>
              <w:contextualSpacing/>
              <w:jc w:val="both"/>
              <w:rPr>
                <w:rFonts w:ascii="Times New Roman" w:hAnsi="Times New Roman" w:cs="Times New Roman"/>
                <w:sz w:val="22"/>
                <w:szCs w:val="22"/>
              </w:rPr>
            </w:pPr>
            <w:r w:rsidRPr="002E2EEB">
              <w:rPr>
                <w:rFonts w:ascii="Times New Roman" w:hAnsi="Times New Roman" w:cs="Times New Roman"/>
                <w:sz w:val="22"/>
                <w:szCs w:val="22"/>
              </w:rPr>
              <w:t>Perpetual, unless otherwise agreed</w:t>
            </w:r>
          </w:p>
        </w:tc>
      </w:tr>
      <w:tr w:rsidR="0094655E" w:rsidRPr="002E2EEB" w14:paraId="327E5E85" w14:textId="77777777" w:rsidTr="00F2254B">
        <w:tc>
          <w:tcPr>
            <w:tcW w:w="2785" w:type="dxa"/>
          </w:tcPr>
          <w:p w14:paraId="17FC5BC3" w14:textId="77777777" w:rsidR="0094655E" w:rsidRPr="002E2EEB" w:rsidRDefault="0094655E" w:rsidP="00F2254B">
            <w:pPr>
              <w:pStyle w:val="Default"/>
              <w:contextualSpacing/>
              <w:jc w:val="both"/>
              <w:rPr>
                <w:rFonts w:ascii="Times New Roman" w:hAnsi="Times New Roman" w:cs="Times New Roman"/>
                <w:color w:val="auto"/>
                <w:sz w:val="22"/>
                <w:szCs w:val="22"/>
              </w:rPr>
            </w:pPr>
            <w:r w:rsidRPr="002E2EEB">
              <w:rPr>
                <w:rFonts w:ascii="Times New Roman" w:hAnsi="Times New Roman" w:cs="Times New Roman"/>
                <w:color w:val="auto"/>
                <w:sz w:val="22"/>
                <w:szCs w:val="22"/>
              </w:rPr>
              <w:t>Hotel</w:t>
            </w:r>
          </w:p>
        </w:tc>
        <w:tc>
          <w:tcPr>
            <w:tcW w:w="6565" w:type="dxa"/>
          </w:tcPr>
          <w:p w14:paraId="3B43C8E2" w14:textId="3AA81A5B" w:rsidR="0094655E" w:rsidRPr="002E2EEB" w:rsidRDefault="0094655E" w:rsidP="0094655E">
            <w:pPr>
              <w:pStyle w:val="Default"/>
              <w:contextualSpacing/>
              <w:jc w:val="both"/>
              <w:rPr>
                <w:rFonts w:ascii="Times New Roman" w:hAnsi="Times New Roman" w:cs="Times New Roman"/>
                <w:sz w:val="22"/>
                <w:szCs w:val="22"/>
              </w:rPr>
            </w:pPr>
            <w:r w:rsidRPr="002E2EEB">
              <w:rPr>
                <w:rFonts w:ascii="Times New Roman" w:hAnsi="Times New Roman" w:cs="Times New Roman"/>
                <w:sz w:val="22"/>
                <w:szCs w:val="22"/>
              </w:rPr>
              <w:t>[</w:t>
            </w:r>
            <w:r w:rsidR="00B856E4">
              <w:rPr>
                <w:rFonts w:ascii="Times New Roman" w:hAnsi="Times New Roman" w:cs="Times New Roman"/>
                <w:sz w:val="22"/>
                <w:szCs w:val="22"/>
              </w:rPr>
              <w:t>h</w:t>
            </w:r>
            <w:r w:rsidRPr="002E2EEB">
              <w:rPr>
                <w:rFonts w:ascii="Times New Roman" w:hAnsi="Times New Roman" w:cs="Times New Roman"/>
                <w:sz w:val="22"/>
                <w:szCs w:val="22"/>
              </w:rPr>
              <w:t>otel</w:t>
            </w:r>
            <w:r w:rsidR="00B856E4">
              <w:rPr>
                <w:rFonts w:ascii="Times New Roman" w:hAnsi="Times New Roman" w:cs="Times New Roman"/>
                <w:sz w:val="22"/>
                <w:szCs w:val="22"/>
              </w:rPr>
              <w:t>_</w:t>
            </w:r>
            <w:r w:rsidRPr="002E2EEB">
              <w:rPr>
                <w:rFonts w:ascii="Times New Roman" w:hAnsi="Times New Roman" w:cs="Times New Roman"/>
                <w:sz w:val="22"/>
                <w:szCs w:val="22"/>
              </w:rPr>
              <w:t>name] [</w:t>
            </w:r>
            <w:r w:rsidR="00B856E4">
              <w:rPr>
                <w:rFonts w:ascii="Times New Roman" w:hAnsi="Times New Roman" w:cs="Times New Roman"/>
                <w:sz w:val="22"/>
                <w:szCs w:val="22"/>
              </w:rPr>
              <w:t>h</w:t>
            </w:r>
            <w:r w:rsidRPr="002E2EEB">
              <w:rPr>
                <w:rFonts w:ascii="Times New Roman" w:hAnsi="Times New Roman" w:cs="Times New Roman"/>
                <w:sz w:val="22"/>
                <w:szCs w:val="22"/>
              </w:rPr>
              <w:t>otel</w:t>
            </w:r>
            <w:r w:rsidR="00B856E4">
              <w:rPr>
                <w:rFonts w:ascii="Times New Roman" w:hAnsi="Times New Roman" w:cs="Times New Roman"/>
                <w:sz w:val="22"/>
                <w:szCs w:val="22"/>
              </w:rPr>
              <w:t>_</w:t>
            </w:r>
            <w:r w:rsidRPr="002E2EEB">
              <w:rPr>
                <w:rFonts w:ascii="Times New Roman" w:hAnsi="Times New Roman" w:cs="Times New Roman"/>
                <w:sz w:val="22"/>
                <w:szCs w:val="22"/>
              </w:rPr>
              <w:t>address]</w:t>
            </w:r>
          </w:p>
        </w:tc>
      </w:tr>
      <w:tr w:rsidR="0094655E" w:rsidRPr="002E2EEB" w14:paraId="2E926F75" w14:textId="77777777" w:rsidTr="00F2254B">
        <w:tc>
          <w:tcPr>
            <w:tcW w:w="2785" w:type="dxa"/>
          </w:tcPr>
          <w:p w14:paraId="34FCD4AE" w14:textId="77777777" w:rsidR="0094655E" w:rsidRPr="002E2EEB" w:rsidRDefault="0094655E" w:rsidP="00F2254B">
            <w:pPr>
              <w:pStyle w:val="Default"/>
              <w:contextualSpacing/>
              <w:jc w:val="both"/>
              <w:rPr>
                <w:rFonts w:ascii="Times New Roman" w:hAnsi="Times New Roman" w:cs="Times New Roman"/>
                <w:color w:val="auto"/>
                <w:sz w:val="22"/>
                <w:szCs w:val="22"/>
              </w:rPr>
            </w:pPr>
            <w:r w:rsidRPr="002E2EEB">
              <w:rPr>
                <w:rFonts w:ascii="Times New Roman" w:hAnsi="Times New Roman" w:cs="Times New Roman"/>
                <w:color w:val="auto"/>
                <w:sz w:val="22"/>
                <w:szCs w:val="22"/>
              </w:rPr>
              <w:t>Program (name of initiative)</w:t>
            </w:r>
          </w:p>
        </w:tc>
        <w:tc>
          <w:tcPr>
            <w:tcW w:w="6565" w:type="dxa"/>
          </w:tcPr>
          <w:p w14:paraId="6277F22C" w14:textId="1F4C3A0C" w:rsidR="0094655E" w:rsidRPr="002E2EEB" w:rsidRDefault="0094655E" w:rsidP="00F2254B">
            <w:pPr>
              <w:pStyle w:val="Default"/>
              <w:contextualSpacing/>
              <w:rPr>
                <w:rFonts w:ascii="Times New Roman" w:hAnsi="Times New Roman" w:cs="Times New Roman"/>
                <w:sz w:val="22"/>
                <w:szCs w:val="22"/>
              </w:rPr>
            </w:pPr>
            <w:r w:rsidRPr="002E2EEB">
              <w:rPr>
                <w:rFonts w:ascii="Times New Roman" w:hAnsi="Times New Roman" w:cs="Times New Roman"/>
                <w:sz w:val="22"/>
                <w:szCs w:val="22"/>
              </w:rPr>
              <w:t>[</w:t>
            </w:r>
            <w:r w:rsidR="00B856E4" w:rsidRPr="00B856E4">
              <w:rPr>
                <w:rFonts w:ascii="Times New Roman" w:hAnsi="Times New Roman" w:cs="Times New Roman"/>
                <w:sz w:val="22"/>
                <w:szCs w:val="22"/>
              </w:rPr>
              <w:t>program</w:t>
            </w:r>
            <w:r w:rsidR="00B856E4">
              <w:rPr>
                <w:rFonts w:ascii="Times New Roman" w:hAnsi="Times New Roman" w:cs="Times New Roman"/>
                <w:sz w:val="22"/>
                <w:szCs w:val="22"/>
              </w:rPr>
              <w:t>_</w:t>
            </w:r>
            <w:r w:rsidR="00B856E4" w:rsidRPr="00B856E4">
              <w:rPr>
                <w:rFonts w:ascii="Times New Roman" w:hAnsi="Times New Roman" w:cs="Times New Roman"/>
                <w:sz w:val="22"/>
                <w:szCs w:val="22"/>
              </w:rPr>
              <w:t>name</w:t>
            </w:r>
            <w:r w:rsidRPr="002E2EEB">
              <w:rPr>
                <w:rFonts w:ascii="Times New Roman" w:hAnsi="Times New Roman" w:cs="Times New Roman"/>
                <w:sz w:val="22"/>
                <w:szCs w:val="22"/>
              </w:rPr>
              <w:t xml:space="preserve">] </w:t>
            </w:r>
          </w:p>
        </w:tc>
      </w:tr>
      <w:tr w:rsidR="0094655E" w:rsidRPr="002E2EEB" w14:paraId="63712CB6" w14:textId="77777777" w:rsidTr="00F2254B">
        <w:tc>
          <w:tcPr>
            <w:tcW w:w="2785" w:type="dxa"/>
          </w:tcPr>
          <w:p w14:paraId="42CA9D71" w14:textId="77777777" w:rsidR="0094655E" w:rsidRPr="002E2EEB" w:rsidRDefault="0094655E" w:rsidP="00F2254B">
            <w:pPr>
              <w:pStyle w:val="Default"/>
              <w:contextualSpacing/>
              <w:jc w:val="both"/>
              <w:rPr>
                <w:rFonts w:ascii="Times New Roman" w:hAnsi="Times New Roman" w:cs="Times New Roman"/>
                <w:color w:val="auto"/>
                <w:sz w:val="22"/>
                <w:szCs w:val="22"/>
              </w:rPr>
            </w:pPr>
            <w:r w:rsidRPr="002E2EEB">
              <w:rPr>
                <w:rFonts w:ascii="Times New Roman" w:hAnsi="Times New Roman" w:cs="Times New Roman"/>
                <w:color w:val="auto"/>
                <w:sz w:val="22"/>
                <w:szCs w:val="22"/>
              </w:rPr>
              <w:t>Sonesta Address for Notice</w:t>
            </w:r>
          </w:p>
        </w:tc>
        <w:tc>
          <w:tcPr>
            <w:tcW w:w="6565" w:type="dxa"/>
          </w:tcPr>
          <w:p w14:paraId="7206CBE5" w14:textId="77777777" w:rsidR="0094655E" w:rsidRPr="002E2EEB" w:rsidRDefault="0094655E" w:rsidP="00F2254B">
            <w:pPr>
              <w:pStyle w:val="Default"/>
              <w:contextualSpacing/>
              <w:rPr>
                <w:rFonts w:ascii="Times New Roman" w:hAnsi="Times New Roman" w:cs="Times New Roman"/>
                <w:sz w:val="22"/>
                <w:szCs w:val="22"/>
              </w:rPr>
            </w:pPr>
            <w:r w:rsidRPr="002E2EEB">
              <w:rPr>
                <w:rFonts w:ascii="Times New Roman" w:hAnsi="Times New Roman" w:cs="Times New Roman"/>
                <w:sz w:val="22"/>
                <w:szCs w:val="22"/>
              </w:rPr>
              <w:t>Sonesta International Hotels Corporation</w:t>
            </w:r>
          </w:p>
          <w:p w14:paraId="09C8F3DA" w14:textId="77777777" w:rsidR="0094655E" w:rsidRPr="002E2EEB" w:rsidRDefault="0094655E" w:rsidP="00F2254B">
            <w:pPr>
              <w:pStyle w:val="Default"/>
              <w:contextualSpacing/>
              <w:rPr>
                <w:rFonts w:ascii="Times New Roman" w:hAnsi="Times New Roman" w:cs="Times New Roman"/>
                <w:sz w:val="22"/>
                <w:szCs w:val="22"/>
              </w:rPr>
            </w:pPr>
            <w:r w:rsidRPr="002E2EEB">
              <w:rPr>
                <w:rFonts w:ascii="Times New Roman" w:hAnsi="Times New Roman" w:cs="Times New Roman"/>
                <w:sz w:val="22"/>
                <w:szCs w:val="22"/>
              </w:rPr>
              <w:t>Two Newton Place</w:t>
            </w:r>
          </w:p>
          <w:p w14:paraId="7D3F95C8" w14:textId="77777777" w:rsidR="0094655E" w:rsidRPr="002E2EEB" w:rsidRDefault="0094655E" w:rsidP="00F2254B">
            <w:pPr>
              <w:pStyle w:val="Default"/>
              <w:contextualSpacing/>
              <w:rPr>
                <w:rFonts w:ascii="Times New Roman" w:hAnsi="Times New Roman" w:cs="Times New Roman"/>
                <w:sz w:val="22"/>
                <w:szCs w:val="22"/>
              </w:rPr>
            </w:pPr>
            <w:r w:rsidRPr="002E2EEB">
              <w:rPr>
                <w:rFonts w:ascii="Times New Roman" w:hAnsi="Times New Roman" w:cs="Times New Roman"/>
                <w:sz w:val="22"/>
                <w:szCs w:val="22"/>
              </w:rPr>
              <w:t>255 Washington Street, Suite 230</w:t>
            </w:r>
          </w:p>
          <w:p w14:paraId="0B622494" w14:textId="77777777" w:rsidR="0094655E" w:rsidRPr="002E2EEB" w:rsidRDefault="0094655E" w:rsidP="00F2254B">
            <w:pPr>
              <w:pStyle w:val="Default"/>
              <w:contextualSpacing/>
              <w:rPr>
                <w:rFonts w:ascii="Times New Roman" w:hAnsi="Times New Roman" w:cs="Times New Roman"/>
                <w:sz w:val="22"/>
                <w:szCs w:val="22"/>
              </w:rPr>
            </w:pPr>
            <w:r w:rsidRPr="002E2EEB">
              <w:rPr>
                <w:rFonts w:ascii="Times New Roman" w:hAnsi="Times New Roman" w:cs="Times New Roman"/>
                <w:sz w:val="22"/>
                <w:szCs w:val="22"/>
              </w:rPr>
              <w:t>Newton, MA 02458</w:t>
            </w:r>
          </w:p>
          <w:p w14:paraId="4F21EC40" w14:textId="77777777" w:rsidR="0094655E" w:rsidRPr="002E2EEB" w:rsidRDefault="0094655E" w:rsidP="00F2254B">
            <w:pPr>
              <w:pStyle w:val="Default"/>
              <w:contextualSpacing/>
              <w:rPr>
                <w:rFonts w:ascii="Times New Roman" w:hAnsi="Times New Roman" w:cs="Times New Roman"/>
                <w:sz w:val="22"/>
                <w:szCs w:val="22"/>
              </w:rPr>
            </w:pPr>
            <w:r w:rsidRPr="002E2EEB">
              <w:rPr>
                <w:rFonts w:ascii="Times New Roman" w:hAnsi="Times New Roman" w:cs="Times New Roman"/>
                <w:sz w:val="22"/>
                <w:szCs w:val="22"/>
              </w:rPr>
              <w:t>Attn: Legal Department</w:t>
            </w:r>
          </w:p>
        </w:tc>
      </w:tr>
      <w:tr w:rsidR="0094655E" w:rsidRPr="002E2EEB" w14:paraId="60148409" w14:textId="77777777" w:rsidTr="00F2254B">
        <w:tc>
          <w:tcPr>
            <w:tcW w:w="2785" w:type="dxa"/>
          </w:tcPr>
          <w:p w14:paraId="07CD3DAD" w14:textId="77777777" w:rsidR="0094655E" w:rsidRPr="002E2EEB" w:rsidRDefault="0094655E" w:rsidP="00F2254B">
            <w:pPr>
              <w:pStyle w:val="Default"/>
              <w:contextualSpacing/>
              <w:jc w:val="both"/>
              <w:rPr>
                <w:rFonts w:ascii="Times New Roman" w:hAnsi="Times New Roman" w:cs="Times New Roman"/>
                <w:color w:val="auto"/>
                <w:sz w:val="22"/>
                <w:szCs w:val="22"/>
              </w:rPr>
            </w:pPr>
            <w:r w:rsidRPr="002E2EEB">
              <w:rPr>
                <w:rFonts w:ascii="Times New Roman" w:hAnsi="Times New Roman" w:cs="Times New Roman"/>
                <w:color w:val="auto"/>
                <w:sz w:val="22"/>
                <w:szCs w:val="22"/>
              </w:rPr>
              <w:t>Exclusivity</w:t>
            </w:r>
          </w:p>
        </w:tc>
        <w:tc>
          <w:tcPr>
            <w:tcW w:w="6565" w:type="dxa"/>
          </w:tcPr>
          <w:p w14:paraId="67C3DD7A" w14:textId="77777777" w:rsidR="0094655E" w:rsidRPr="002E2EEB" w:rsidRDefault="0094655E" w:rsidP="00F2254B">
            <w:pPr>
              <w:pStyle w:val="Default"/>
              <w:contextualSpacing/>
              <w:rPr>
                <w:rFonts w:ascii="Times New Roman" w:hAnsi="Times New Roman" w:cs="Times New Roman"/>
                <w:sz w:val="22"/>
                <w:szCs w:val="22"/>
              </w:rPr>
            </w:pPr>
            <w:r w:rsidRPr="002E2EEB">
              <w:rPr>
                <w:rFonts w:ascii="Times New Roman" w:hAnsi="Times New Roman" w:cs="Times New Roman"/>
                <w:sz w:val="22"/>
                <w:szCs w:val="22"/>
              </w:rPr>
              <w:t>During the Term and Use Period, Influencer will not write about or post/tweet, blog (whether or not sponsored) or otherwise perform services for any other hotel company.</w:t>
            </w:r>
          </w:p>
        </w:tc>
      </w:tr>
      <w:tr w:rsidR="0094655E" w:rsidRPr="002E2EEB" w14:paraId="0A471CEC" w14:textId="77777777" w:rsidTr="00F2254B">
        <w:tc>
          <w:tcPr>
            <w:tcW w:w="2785" w:type="dxa"/>
          </w:tcPr>
          <w:p w14:paraId="0E1A2AA2" w14:textId="77777777" w:rsidR="0094655E" w:rsidRPr="002E2EEB" w:rsidRDefault="0094655E" w:rsidP="00F2254B">
            <w:pPr>
              <w:pStyle w:val="Default"/>
              <w:contextualSpacing/>
              <w:rPr>
                <w:rFonts w:ascii="Times New Roman" w:hAnsi="Times New Roman" w:cs="Times New Roman"/>
                <w:color w:val="auto"/>
                <w:sz w:val="22"/>
                <w:szCs w:val="22"/>
              </w:rPr>
            </w:pPr>
            <w:r>
              <w:rPr>
                <w:rFonts w:ascii="Times New Roman" w:hAnsi="Times New Roman" w:cs="Times New Roman"/>
                <w:color w:val="auto"/>
                <w:sz w:val="22"/>
                <w:szCs w:val="22"/>
              </w:rPr>
              <w:t>Services</w:t>
            </w:r>
            <w:r w:rsidRPr="002E2EEB">
              <w:rPr>
                <w:rFonts w:ascii="Times New Roman" w:hAnsi="Times New Roman" w:cs="Times New Roman"/>
                <w:color w:val="auto"/>
                <w:sz w:val="22"/>
                <w:szCs w:val="22"/>
              </w:rPr>
              <w:t xml:space="preserve"> </w:t>
            </w:r>
          </w:p>
        </w:tc>
        <w:tc>
          <w:tcPr>
            <w:tcW w:w="6565" w:type="dxa"/>
          </w:tcPr>
          <w:p w14:paraId="1CE248C5" w14:textId="77777777" w:rsidR="0094655E" w:rsidRDefault="0094655E" w:rsidP="00F2254B">
            <w:pPr>
              <w:contextualSpacing/>
              <w:rPr>
                <w:sz w:val="22"/>
                <w:szCs w:val="22"/>
              </w:rPr>
            </w:pPr>
            <w:r w:rsidRPr="00A86866">
              <w:rPr>
                <w:sz w:val="22"/>
                <w:szCs w:val="22"/>
              </w:rPr>
              <w:t>During the Term, yo</w:t>
            </w:r>
            <w:r>
              <w:rPr>
                <w:sz w:val="22"/>
                <w:szCs w:val="22"/>
              </w:rPr>
              <w:t xml:space="preserve">u shall promote the company by publishing social media </w:t>
            </w:r>
            <w:r w:rsidRPr="00A86866">
              <w:rPr>
                <w:sz w:val="22"/>
                <w:szCs w:val="22"/>
              </w:rPr>
              <w:t>posts ("</w:t>
            </w:r>
            <w:r w:rsidRPr="00C746DF">
              <w:rPr>
                <w:b/>
                <w:bCs/>
                <w:sz w:val="22"/>
                <w:szCs w:val="22"/>
              </w:rPr>
              <w:t>Posts</w:t>
            </w:r>
            <w:r w:rsidRPr="00A86866">
              <w:rPr>
                <w:sz w:val="22"/>
                <w:szCs w:val="22"/>
              </w:rPr>
              <w:t xml:space="preserve">") </w:t>
            </w:r>
            <w:r>
              <w:rPr>
                <w:sz w:val="22"/>
                <w:szCs w:val="22"/>
              </w:rPr>
              <w:t>on your Media channel(s) in accordance with the below requirements:</w:t>
            </w:r>
          </w:p>
          <w:p w14:paraId="300E5EB8" w14:textId="7CD9E978" w:rsidR="0094655E" w:rsidRDefault="0094655E" w:rsidP="0094655E">
            <w:pPr>
              <w:pStyle w:val="ListParagraph"/>
              <w:numPr>
                <w:ilvl w:val="0"/>
                <w:numId w:val="2"/>
              </w:numPr>
              <w:rPr>
                <w:sz w:val="22"/>
                <w:szCs w:val="22"/>
              </w:rPr>
            </w:pPr>
            <w:r w:rsidRPr="00590869">
              <w:rPr>
                <w:sz w:val="22"/>
                <w:szCs w:val="22"/>
              </w:rPr>
              <w:t>Minimum of [</w:t>
            </w:r>
            <w:proofErr w:type="spellStart"/>
            <w:r w:rsidR="00B856E4" w:rsidRPr="00B856E4">
              <w:rPr>
                <w:sz w:val="22"/>
                <w:szCs w:val="22"/>
              </w:rPr>
              <w:t>min_posts_per_day</w:t>
            </w:r>
            <w:proofErr w:type="spellEnd"/>
            <w:r w:rsidRPr="00590869">
              <w:rPr>
                <w:sz w:val="22"/>
                <w:szCs w:val="22"/>
              </w:rPr>
              <w:t>] static posts per day</w:t>
            </w:r>
            <w:r>
              <w:rPr>
                <w:sz w:val="22"/>
                <w:szCs w:val="22"/>
              </w:rPr>
              <w:t xml:space="preserve"> </w:t>
            </w:r>
            <w:r w:rsidRPr="00590869">
              <w:rPr>
                <w:sz w:val="22"/>
                <w:szCs w:val="22"/>
              </w:rPr>
              <w:t>on your most active social media platform</w:t>
            </w:r>
            <w:r>
              <w:rPr>
                <w:sz w:val="22"/>
                <w:szCs w:val="22"/>
              </w:rPr>
              <w:t xml:space="preserve"> during the following:</w:t>
            </w:r>
          </w:p>
          <w:p w14:paraId="325498AE" w14:textId="77777777" w:rsidR="0094655E" w:rsidRDefault="0094655E" w:rsidP="0094655E">
            <w:pPr>
              <w:pStyle w:val="ListParagraph"/>
              <w:numPr>
                <w:ilvl w:val="1"/>
                <w:numId w:val="2"/>
              </w:numPr>
              <w:rPr>
                <w:sz w:val="22"/>
                <w:szCs w:val="22"/>
              </w:rPr>
            </w:pPr>
            <w:r w:rsidRPr="00590869">
              <w:rPr>
                <w:sz w:val="22"/>
                <w:szCs w:val="22"/>
              </w:rPr>
              <w:t>each day spent traveling to Hotel,</w:t>
            </w:r>
          </w:p>
          <w:p w14:paraId="72720AE6" w14:textId="77777777" w:rsidR="0094655E" w:rsidRDefault="0094655E" w:rsidP="0094655E">
            <w:pPr>
              <w:pStyle w:val="ListParagraph"/>
              <w:numPr>
                <w:ilvl w:val="1"/>
                <w:numId w:val="2"/>
              </w:numPr>
              <w:rPr>
                <w:sz w:val="22"/>
                <w:szCs w:val="22"/>
              </w:rPr>
            </w:pPr>
            <w:r w:rsidRPr="00590869">
              <w:rPr>
                <w:sz w:val="22"/>
                <w:szCs w:val="22"/>
              </w:rPr>
              <w:t xml:space="preserve">each day at Hotel, and </w:t>
            </w:r>
          </w:p>
          <w:p w14:paraId="1C190288" w14:textId="77777777" w:rsidR="0094655E" w:rsidRDefault="0094655E" w:rsidP="0094655E">
            <w:pPr>
              <w:pStyle w:val="ListParagraph"/>
              <w:numPr>
                <w:ilvl w:val="1"/>
                <w:numId w:val="2"/>
              </w:numPr>
              <w:rPr>
                <w:sz w:val="22"/>
                <w:szCs w:val="22"/>
              </w:rPr>
            </w:pPr>
            <w:r w:rsidRPr="00590869">
              <w:rPr>
                <w:sz w:val="22"/>
                <w:szCs w:val="22"/>
              </w:rPr>
              <w:t>the day of departure from Hotel</w:t>
            </w:r>
          </w:p>
          <w:p w14:paraId="0682E151" w14:textId="582475E5" w:rsidR="0094655E" w:rsidRPr="007141CA" w:rsidRDefault="0094655E" w:rsidP="0094655E">
            <w:pPr>
              <w:pStyle w:val="ListParagraph"/>
              <w:numPr>
                <w:ilvl w:val="1"/>
                <w:numId w:val="2"/>
              </w:numPr>
              <w:rPr>
                <w:sz w:val="22"/>
                <w:szCs w:val="22"/>
              </w:rPr>
            </w:pPr>
            <w:r w:rsidRPr="007141CA">
              <w:rPr>
                <w:sz w:val="22"/>
                <w:szCs w:val="22"/>
              </w:rPr>
              <w:t>You also may post [</w:t>
            </w:r>
            <w:r w:rsidR="00B856E4" w:rsidRPr="00B856E4">
              <w:rPr>
                <w:sz w:val="22"/>
                <w:szCs w:val="22"/>
              </w:rPr>
              <w:t>pre_post_days</w:t>
            </w:r>
            <w:r w:rsidRPr="007141CA">
              <w:rPr>
                <w:sz w:val="22"/>
                <w:szCs w:val="22"/>
              </w:rPr>
              <w:t xml:space="preserve">] days’ prior to or after your stay at the Hotel. </w:t>
            </w:r>
          </w:p>
          <w:p w14:paraId="660AA5F5" w14:textId="1C20EEE8" w:rsidR="0094655E" w:rsidRPr="00D57364" w:rsidRDefault="0094655E" w:rsidP="0094655E">
            <w:pPr>
              <w:pStyle w:val="ListParagraph"/>
              <w:numPr>
                <w:ilvl w:val="0"/>
                <w:numId w:val="2"/>
              </w:numPr>
              <w:rPr>
                <w:sz w:val="22"/>
                <w:szCs w:val="22"/>
              </w:rPr>
            </w:pPr>
            <w:r w:rsidRPr="00590869">
              <w:rPr>
                <w:sz w:val="22"/>
                <w:szCs w:val="22"/>
              </w:rPr>
              <w:t>Content must tag Hotel ([</w:t>
            </w:r>
            <w:r w:rsidR="00B856E4">
              <w:rPr>
                <w:sz w:val="22"/>
                <w:szCs w:val="22"/>
              </w:rPr>
              <w:t>h</w:t>
            </w:r>
            <w:r w:rsidRPr="00590869">
              <w:rPr>
                <w:sz w:val="22"/>
                <w:szCs w:val="22"/>
              </w:rPr>
              <w:t>otel</w:t>
            </w:r>
            <w:r w:rsidR="00B856E4">
              <w:rPr>
                <w:sz w:val="22"/>
                <w:szCs w:val="22"/>
              </w:rPr>
              <w:t>_</w:t>
            </w:r>
            <w:r w:rsidRPr="00590869">
              <w:rPr>
                <w:sz w:val="22"/>
                <w:szCs w:val="22"/>
              </w:rPr>
              <w:t>handle]) and the brand ([</w:t>
            </w:r>
            <w:proofErr w:type="spellStart"/>
            <w:r w:rsidRPr="00590869">
              <w:rPr>
                <w:sz w:val="22"/>
                <w:szCs w:val="22"/>
              </w:rPr>
              <w:t>brand</w:t>
            </w:r>
            <w:r w:rsidR="00B856E4">
              <w:rPr>
                <w:sz w:val="22"/>
                <w:szCs w:val="22"/>
              </w:rPr>
              <w:t>_</w:t>
            </w:r>
            <w:r w:rsidRPr="00590869">
              <w:rPr>
                <w:sz w:val="22"/>
                <w:szCs w:val="22"/>
              </w:rPr>
              <w:t>handle</w:t>
            </w:r>
            <w:proofErr w:type="spellEnd"/>
            <w:r w:rsidRPr="00590869">
              <w:rPr>
                <w:sz w:val="22"/>
                <w:szCs w:val="22"/>
              </w:rPr>
              <w:t>]).</w:t>
            </w:r>
          </w:p>
          <w:p w14:paraId="418D976C" w14:textId="77777777" w:rsidR="0094655E" w:rsidRPr="00590869" w:rsidRDefault="0094655E" w:rsidP="0094655E">
            <w:pPr>
              <w:pStyle w:val="ListParagraph"/>
              <w:numPr>
                <w:ilvl w:val="0"/>
                <w:numId w:val="3"/>
              </w:numPr>
              <w:autoSpaceDE w:val="0"/>
              <w:autoSpaceDN w:val="0"/>
              <w:adjustRightInd w:val="0"/>
              <w:rPr>
                <w:sz w:val="22"/>
                <w:szCs w:val="22"/>
              </w:rPr>
            </w:pPr>
            <w:r w:rsidRPr="00590869">
              <w:rPr>
                <w:sz w:val="22"/>
                <w:szCs w:val="22"/>
              </w:rPr>
              <w:t xml:space="preserve">Content must highlight the following Hotel feature(s): </w:t>
            </w:r>
          </w:p>
          <w:p w14:paraId="6E2B17FA" w14:textId="4C2CB10E" w:rsidR="0094655E" w:rsidRPr="00B856E4" w:rsidRDefault="0094655E" w:rsidP="00B856E4">
            <w:pPr>
              <w:pStyle w:val="ListParagraph"/>
              <w:numPr>
                <w:ilvl w:val="1"/>
                <w:numId w:val="2"/>
              </w:numPr>
              <w:rPr>
                <w:sz w:val="22"/>
                <w:szCs w:val="22"/>
              </w:rPr>
            </w:pPr>
            <w:r w:rsidRPr="00A86866">
              <w:rPr>
                <w:sz w:val="22"/>
                <w:szCs w:val="22"/>
              </w:rPr>
              <w:lastRenderedPageBreak/>
              <w:t>[</w:t>
            </w:r>
            <w:r w:rsidR="00B856E4" w:rsidRPr="00B856E4">
              <w:rPr>
                <w:sz w:val="22"/>
                <w:szCs w:val="22"/>
              </w:rPr>
              <w:t>features</w:t>
            </w:r>
            <w:r w:rsidRPr="00A86866">
              <w:rPr>
                <w:sz w:val="22"/>
                <w:szCs w:val="22"/>
              </w:rPr>
              <w:t>].</w:t>
            </w:r>
          </w:p>
          <w:p w14:paraId="0643BF4B" w14:textId="77777777" w:rsidR="0094655E" w:rsidRPr="00590869" w:rsidRDefault="0094655E" w:rsidP="0094655E">
            <w:pPr>
              <w:pStyle w:val="ListParagraph"/>
              <w:numPr>
                <w:ilvl w:val="0"/>
                <w:numId w:val="3"/>
              </w:numPr>
              <w:autoSpaceDE w:val="0"/>
              <w:autoSpaceDN w:val="0"/>
              <w:adjustRightInd w:val="0"/>
              <w:rPr>
                <w:sz w:val="22"/>
                <w:szCs w:val="22"/>
              </w:rPr>
            </w:pPr>
            <w:r w:rsidRPr="00590869">
              <w:rPr>
                <w:sz w:val="22"/>
                <w:szCs w:val="22"/>
              </w:rPr>
              <w:t xml:space="preserve">Content must highlight the following Hotel promotion(s): </w:t>
            </w:r>
          </w:p>
          <w:p w14:paraId="72DC58C9" w14:textId="3755E3F1" w:rsidR="0094655E" w:rsidRPr="00B856E4" w:rsidRDefault="0094655E" w:rsidP="00B856E4">
            <w:pPr>
              <w:pStyle w:val="ListParagraph"/>
              <w:numPr>
                <w:ilvl w:val="1"/>
                <w:numId w:val="2"/>
              </w:numPr>
              <w:rPr>
                <w:sz w:val="22"/>
                <w:szCs w:val="22"/>
              </w:rPr>
            </w:pPr>
            <w:r w:rsidRPr="00A86866">
              <w:rPr>
                <w:sz w:val="22"/>
                <w:szCs w:val="22"/>
              </w:rPr>
              <w:t>[</w:t>
            </w:r>
            <w:r w:rsidR="00B856E4">
              <w:rPr>
                <w:sz w:val="22"/>
                <w:szCs w:val="22"/>
              </w:rPr>
              <w:t>promotions</w:t>
            </w:r>
            <w:r w:rsidRPr="00A86866">
              <w:rPr>
                <w:sz w:val="22"/>
                <w:szCs w:val="22"/>
              </w:rPr>
              <w:t xml:space="preserve">]. </w:t>
            </w:r>
          </w:p>
        </w:tc>
      </w:tr>
      <w:tr w:rsidR="0094655E" w:rsidRPr="002E2EEB" w14:paraId="4C9E7104" w14:textId="77777777" w:rsidTr="00F2254B">
        <w:tc>
          <w:tcPr>
            <w:tcW w:w="2785" w:type="dxa"/>
          </w:tcPr>
          <w:p w14:paraId="652D2DA0" w14:textId="77777777" w:rsidR="0094655E" w:rsidRPr="00635D76" w:rsidRDefault="0094655E" w:rsidP="00F2254B">
            <w:pPr>
              <w:autoSpaceDE w:val="0"/>
              <w:autoSpaceDN w:val="0"/>
              <w:adjustRightInd w:val="0"/>
              <w:rPr>
                <w:color w:val="000000"/>
                <w:sz w:val="22"/>
                <w:szCs w:val="22"/>
              </w:rPr>
            </w:pPr>
            <w:r>
              <w:rPr>
                <w:color w:val="000000"/>
                <w:sz w:val="22"/>
                <w:szCs w:val="22"/>
              </w:rPr>
              <w:lastRenderedPageBreak/>
              <w:t>Approval of Posts</w:t>
            </w:r>
          </w:p>
        </w:tc>
        <w:tc>
          <w:tcPr>
            <w:tcW w:w="6565" w:type="dxa"/>
          </w:tcPr>
          <w:p w14:paraId="113C2D31" w14:textId="77777777" w:rsidR="0094655E" w:rsidRPr="002E2EEB" w:rsidRDefault="0094655E" w:rsidP="00F2254B">
            <w:pPr>
              <w:autoSpaceDE w:val="0"/>
              <w:autoSpaceDN w:val="0"/>
              <w:adjustRightInd w:val="0"/>
              <w:rPr>
                <w:color w:val="000000"/>
                <w:sz w:val="22"/>
                <w:szCs w:val="22"/>
              </w:rPr>
            </w:pPr>
            <w:r w:rsidRPr="00A86866">
              <w:rPr>
                <w:color w:val="000000"/>
                <w:sz w:val="22"/>
                <w:szCs w:val="22"/>
              </w:rPr>
              <w:t>You shall submit all posts to Sonesta for approval before publishing and provide cadence for each post.</w:t>
            </w:r>
          </w:p>
        </w:tc>
      </w:tr>
      <w:tr w:rsidR="0094655E" w:rsidRPr="002E2EEB" w14:paraId="3ECEEB88" w14:textId="77777777" w:rsidTr="00F2254B">
        <w:tc>
          <w:tcPr>
            <w:tcW w:w="2785" w:type="dxa"/>
          </w:tcPr>
          <w:p w14:paraId="7562737A" w14:textId="77777777" w:rsidR="0094655E" w:rsidRPr="00635D76" w:rsidRDefault="0094655E" w:rsidP="00F2254B">
            <w:pPr>
              <w:autoSpaceDE w:val="0"/>
              <w:autoSpaceDN w:val="0"/>
              <w:adjustRightInd w:val="0"/>
              <w:rPr>
                <w:color w:val="000000"/>
                <w:sz w:val="22"/>
                <w:szCs w:val="22"/>
              </w:rPr>
            </w:pPr>
            <w:r w:rsidRPr="00635D76">
              <w:rPr>
                <w:color w:val="000000"/>
                <w:sz w:val="22"/>
                <w:szCs w:val="22"/>
              </w:rPr>
              <w:t>Communication</w:t>
            </w:r>
          </w:p>
        </w:tc>
        <w:tc>
          <w:tcPr>
            <w:tcW w:w="6565" w:type="dxa"/>
          </w:tcPr>
          <w:p w14:paraId="5CF50508" w14:textId="77777777" w:rsidR="0094655E" w:rsidRPr="00590869" w:rsidRDefault="0094655E" w:rsidP="00F2254B">
            <w:pPr>
              <w:autoSpaceDE w:val="0"/>
              <w:autoSpaceDN w:val="0"/>
              <w:adjustRightInd w:val="0"/>
              <w:rPr>
                <w:sz w:val="22"/>
                <w:szCs w:val="22"/>
              </w:rPr>
            </w:pPr>
            <w:r w:rsidRPr="002E2EEB">
              <w:rPr>
                <w:sz w:val="22"/>
                <w:szCs w:val="22"/>
              </w:rPr>
              <w:t>You will communicate regularly with Company leading up to content capture and throughout progress of the program as needed or requested by Company.</w:t>
            </w:r>
          </w:p>
        </w:tc>
      </w:tr>
      <w:tr w:rsidR="0094655E" w:rsidRPr="002E2EEB" w14:paraId="6569FC86" w14:textId="77777777" w:rsidTr="00F2254B">
        <w:tc>
          <w:tcPr>
            <w:tcW w:w="2785" w:type="dxa"/>
          </w:tcPr>
          <w:p w14:paraId="232EA244" w14:textId="77777777" w:rsidR="0094655E" w:rsidRPr="00635D76" w:rsidRDefault="0094655E" w:rsidP="00F2254B">
            <w:pPr>
              <w:autoSpaceDE w:val="0"/>
              <w:autoSpaceDN w:val="0"/>
              <w:adjustRightInd w:val="0"/>
              <w:rPr>
                <w:color w:val="000000"/>
                <w:sz w:val="22"/>
                <w:szCs w:val="22"/>
              </w:rPr>
            </w:pPr>
            <w:r w:rsidRPr="00635D76">
              <w:rPr>
                <w:color w:val="000000"/>
                <w:sz w:val="22"/>
                <w:szCs w:val="22"/>
              </w:rPr>
              <w:t>Reporting</w:t>
            </w:r>
            <w:r>
              <w:rPr>
                <w:color w:val="000000"/>
                <w:sz w:val="22"/>
                <w:szCs w:val="22"/>
              </w:rPr>
              <w:t xml:space="preserve"> </w:t>
            </w:r>
          </w:p>
          <w:p w14:paraId="4F13C6B8" w14:textId="77777777" w:rsidR="0094655E" w:rsidRPr="00635D76" w:rsidRDefault="0094655E" w:rsidP="00F2254B">
            <w:pPr>
              <w:autoSpaceDE w:val="0"/>
              <w:autoSpaceDN w:val="0"/>
              <w:adjustRightInd w:val="0"/>
              <w:rPr>
                <w:color w:val="000000"/>
                <w:sz w:val="22"/>
                <w:szCs w:val="22"/>
              </w:rPr>
            </w:pPr>
          </w:p>
        </w:tc>
        <w:tc>
          <w:tcPr>
            <w:tcW w:w="6565" w:type="dxa"/>
          </w:tcPr>
          <w:p w14:paraId="44BB6DA4" w14:textId="77777777" w:rsidR="0094655E" w:rsidRPr="002E2EEB" w:rsidRDefault="0094655E" w:rsidP="00F2254B">
            <w:pPr>
              <w:autoSpaceDE w:val="0"/>
              <w:autoSpaceDN w:val="0"/>
              <w:adjustRightInd w:val="0"/>
              <w:rPr>
                <w:color w:val="000000"/>
                <w:sz w:val="22"/>
                <w:szCs w:val="22"/>
              </w:rPr>
            </w:pPr>
            <w:r w:rsidRPr="002E2EEB">
              <w:rPr>
                <w:color w:val="000000"/>
                <w:sz w:val="22"/>
                <w:szCs w:val="22"/>
              </w:rPr>
              <w:t>You will provide analytics of each social post to Company within 7 days of publishing, including screenshots verifying metrics. Metrics TBD based on influencer &amp; platform (in general, seeking reporting on impressions, views, engagement rate, video completion rate, etc.)</w:t>
            </w:r>
          </w:p>
        </w:tc>
      </w:tr>
      <w:tr w:rsidR="0094655E" w:rsidRPr="002E2EEB" w14:paraId="34698C59" w14:textId="77777777" w:rsidTr="00F2254B">
        <w:tc>
          <w:tcPr>
            <w:tcW w:w="2785" w:type="dxa"/>
          </w:tcPr>
          <w:p w14:paraId="2E09999E" w14:textId="77777777" w:rsidR="0094655E" w:rsidRPr="00635D76" w:rsidRDefault="0094655E" w:rsidP="00F2254B">
            <w:pPr>
              <w:autoSpaceDE w:val="0"/>
              <w:autoSpaceDN w:val="0"/>
              <w:adjustRightInd w:val="0"/>
              <w:rPr>
                <w:color w:val="000000"/>
                <w:sz w:val="22"/>
                <w:szCs w:val="22"/>
              </w:rPr>
            </w:pPr>
            <w:r w:rsidRPr="00635D76">
              <w:rPr>
                <w:color w:val="000000"/>
                <w:sz w:val="22"/>
                <w:szCs w:val="22"/>
              </w:rPr>
              <w:t>Company Re-Posts</w:t>
            </w:r>
          </w:p>
          <w:p w14:paraId="4156FC51" w14:textId="77777777" w:rsidR="0094655E" w:rsidRPr="002E2EEB" w:rsidRDefault="0094655E" w:rsidP="00F2254B">
            <w:pPr>
              <w:pStyle w:val="Default"/>
              <w:contextualSpacing/>
              <w:rPr>
                <w:rFonts w:ascii="Times New Roman" w:hAnsi="Times New Roman" w:cs="Times New Roman"/>
                <w:color w:val="auto"/>
                <w:sz w:val="22"/>
                <w:szCs w:val="22"/>
              </w:rPr>
            </w:pPr>
          </w:p>
        </w:tc>
        <w:tc>
          <w:tcPr>
            <w:tcW w:w="6565" w:type="dxa"/>
          </w:tcPr>
          <w:p w14:paraId="411A98ED" w14:textId="77777777" w:rsidR="0094655E" w:rsidRPr="00590869" w:rsidRDefault="0094655E" w:rsidP="00F2254B">
            <w:pPr>
              <w:autoSpaceDE w:val="0"/>
              <w:autoSpaceDN w:val="0"/>
              <w:adjustRightInd w:val="0"/>
              <w:rPr>
                <w:color w:val="000000"/>
                <w:sz w:val="22"/>
                <w:szCs w:val="22"/>
              </w:rPr>
            </w:pPr>
            <w:r w:rsidRPr="002E2EEB">
              <w:rPr>
                <w:color w:val="000000"/>
                <w:sz w:val="22"/>
                <w:szCs w:val="22"/>
              </w:rPr>
              <w:t>Company retains the right to re-post on Company-owned channels any content posted by Influencer on behalf of Company.</w:t>
            </w:r>
          </w:p>
        </w:tc>
      </w:tr>
      <w:tr w:rsidR="0094655E" w:rsidRPr="002E2EEB" w14:paraId="08088F56" w14:textId="77777777" w:rsidTr="00F2254B">
        <w:tc>
          <w:tcPr>
            <w:tcW w:w="2785" w:type="dxa"/>
          </w:tcPr>
          <w:p w14:paraId="5039FA6A" w14:textId="77777777" w:rsidR="0094655E" w:rsidRPr="002E2EEB" w:rsidRDefault="0094655E" w:rsidP="00F2254B">
            <w:pPr>
              <w:pStyle w:val="Default"/>
              <w:contextualSpacing/>
              <w:rPr>
                <w:rFonts w:ascii="Times New Roman" w:hAnsi="Times New Roman" w:cs="Times New Roman"/>
                <w:color w:val="auto"/>
                <w:sz w:val="22"/>
                <w:szCs w:val="22"/>
              </w:rPr>
            </w:pPr>
            <w:r>
              <w:rPr>
                <w:rFonts w:ascii="Times New Roman" w:hAnsi="Times New Roman" w:cs="Times New Roman"/>
                <w:color w:val="auto"/>
                <w:sz w:val="22"/>
                <w:szCs w:val="22"/>
              </w:rPr>
              <w:t xml:space="preserve">Required Campaign Follows </w:t>
            </w:r>
          </w:p>
        </w:tc>
        <w:tc>
          <w:tcPr>
            <w:tcW w:w="6565" w:type="dxa"/>
          </w:tcPr>
          <w:p w14:paraId="5B48844E" w14:textId="200EB354" w:rsidR="0094655E" w:rsidRPr="002E2EEB" w:rsidRDefault="0094655E" w:rsidP="00F2254B">
            <w:pPr>
              <w:autoSpaceDE w:val="0"/>
              <w:autoSpaceDN w:val="0"/>
              <w:adjustRightInd w:val="0"/>
              <w:rPr>
                <w:color w:val="000000" w:themeColor="text1"/>
                <w:sz w:val="22"/>
                <w:szCs w:val="22"/>
              </w:rPr>
            </w:pPr>
            <w:r w:rsidRPr="003F6334">
              <w:rPr>
                <w:color w:val="000000" w:themeColor="text1"/>
                <w:sz w:val="22"/>
                <w:szCs w:val="22"/>
              </w:rPr>
              <w:t>Influencer must follow Hotel’s and Company’s handles ([</w:t>
            </w:r>
            <w:r w:rsidR="00B856E4">
              <w:rPr>
                <w:color w:val="000000" w:themeColor="text1"/>
                <w:sz w:val="22"/>
                <w:szCs w:val="22"/>
              </w:rPr>
              <w:t>h</w:t>
            </w:r>
            <w:r w:rsidRPr="003F6334">
              <w:rPr>
                <w:color w:val="000000" w:themeColor="text1"/>
                <w:sz w:val="22"/>
                <w:szCs w:val="22"/>
              </w:rPr>
              <w:t>otel</w:t>
            </w:r>
            <w:r w:rsidR="00B856E4">
              <w:rPr>
                <w:color w:val="000000" w:themeColor="text1"/>
                <w:sz w:val="22"/>
                <w:szCs w:val="22"/>
              </w:rPr>
              <w:t>_</w:t>
            </w:r>
            <w:r>
              <w:rPr>
                <w:color w:val="000000" w:themeColor="text1"/>
                <w:sz w:val="22"/>
                <w:szCs w:val="22"/>
              </w:rPr>
              <w:t>handle</w:t>
            </w:r>
            <w:r w:rsidRPr="003F6334">
              <w:rPr>
                <w:color w:val="000000" w:themeColor="text1"/>
                <w:sz w:val="22"/>
                <w:szCs w:val="22"/>
              </w:rPr>
              <w:t>] and [</w:t>
            </w:r>
            <w:r w:rsidR="00B856E4">
              <w:rPr>
                <w:color w:val="000000" w:themeColor="text1"/>
                <w:sz w:val="22"/>
                <w:szCs w:val="22"/>
              </w:rPr>
              <w:t>c</w:t>
            </w:r>
            <w:r>
              <w:rPr>
                <w:color w:val="000000" w:themeColor="text1"/>
                <w:sz w:val="22"/>
                <w:szCs w:val="22"/>
              </w:rPr>
              <w:t>ompany</w:t>
            </w:r>
            <w:r w:rsidR="00B856E4">
              <w:rPr>
                <w:color w:val="000000" w:themeColor="text1"/>
                <w:sz w:val="22"/>
                <w:szCs w:val="22"/>
              </w:rPr>
              <w:t>_</w:t>
            </w:r>
            <w:r>
              <w:rPr>
                <w:color w:val="000000" w:themeColor="text1"/>
                <w:sz w:val="22"/>
                <w:szCs w:val="22"/>
              </w:rPr>
              <w:t>handle</w:t>
            </w:r>
            <w:r w:rsidRPr="003F6334">
              <w:rPr>
                <w:color w:val="000000" w:themeColor="text1"/>
                <w:sz w:val="22"/>
                <w:szCs w:val="22"/>
              </w:rPr>
              <w:t>]) on applicable social media platforms and interact with Company’s posts featuring Influence.</w:t>
            </w:r>
          </w:p>
        </w:tc>
      </w:tr>
      <w:tr w:rsidR="0094655E" w:rsidRPr="002E2EEB" w14:paraId="2F4598EA" w14:textId="77777777" w:rsidTr="00F2254B">
        <w:tc>
          <w:tcPr>
            <w:tcW w:w="2785" w:type="dxa"/>
          </w:tcPr>
          <w:p w14:paraId="4B6F9867" w14:textId="77777777" w:rsidR="0094655E" w:rsidRPr="002E2EEB" w:rsidRDefault="0094655E" w:rsidP="00F2254B">
            <w:pPr>
              <w:pStyle w:val="Default"/>
              <w:contextualSpacing/>
              <w:rPr>
                <w:rFonts w:ascii="Times New Roman" w:hAnsi="Times New Roman" w:cs="Times New Roman"/>
                <w:color w:val="auto"/>
                <w:sz w:val="22"/>
                <w:szCs w:val="22"/>
              </w:rPr>
            </w:pPr>
            <w:r w:rsidRPr="002E2EEB">
              <w:rPr>
                <w:rFonts w:ascii="Times New Roman" w:hAnsi="Times New Roman" w:cs="Times New Roman"/>
                <w:color w:val="auto"/>
                <w:sz w:val="22"/>
                <w:szCs w:val="22"/>
              </w:rPr>
              <w:t>Required Campaign Hashtags</w:t>
            </w:r>
          </w:p>
        </w:tc>
        <w:tc>
          <w:tcPr>
            <w:tcW w:w="6565" w:type="dxa"/>
          </w:tcPr>
          <w:p w14:paraId="1336902C" w14:textId="5664381E" w:rsidR="0094655E" w:rsidRPr="00590869" w:rsidRDefault="0094655E" w:rsidP="00F2254B">
            <w:pPr>
              <w:autoSpaceDE w:val="0"/>
              <w:autoSpaceDN w:val="0"/>
              <w:adjustRightInd w:val="0"/>
              <w:rPr>
                <w:color w:val="000000" w:themeColor="text1"/>
                <w:sz w:val="22"/>
                <w:szCs w:val="22"/>
              </w:rPr>
            </w:pPr>
            <w:r w:rsidRPr="002E2EEB">
              <w:rPr>
                <w:color w:val="000000" w:themeColor="text1"/>
                <w:sz w:val="22"/>
                <w:szCs w:val="22"/>
              </w:rPr>
              <w:t>You will tag Company’s hashtag(s) and use campaign hashtags [</w:t>
            </w:r>
            <w:r w:rsidR="00B856E4">
              <w:rPr>
                <w:color w:val="000000" w:themeColor="text1"/>
                <w:sz w:val="22"/>
                <w:szCs w:val="22"/>
              </w:rPr>
              <w:t>campaign_hashtag</w:t>
            </w:r>
            <w:r w:rsidRPr="002E2EEB">
              <w:rPr>
                <w:color w:val="000000" w:themeColor="text1"/>
                <w:sz w:val="22"/>
                <w:szCs w:val="22"/>
              </w:rPr>
              <w:t xml:space="preserve">] on all Program posts. </w:t>
            </w:r>
          </w:p>
        </w:tc>
      </w:tr>
      <w:tr w:rsidR="0094655E" w:rsidRPr="002E2EEB" w14:paraId="121819A4" w14:textId="77777777" w:rsidTr="00F2254B">
        <w:tc>
          <w:tcPr>
            <w:tcW w:w="2785" w:type="dxa"/>
          </w:tcPr>
          <w:p w14:paraId="1C0813F0" w14:textId="77777777" w:rsidR="0094655E" w:rsidRPr="002E2EEB" w:rsidRDefault="0094655E" w:rsidP="00F2254B">
            <w:pPr>
              <w:pStyle w:val="Default"/>
              <w:contextualSpacing/>
              <w:jc w:val="both"/>
              <w:rPr>
                <w:rFonts w:ascii="Times New Roman" w:hAnsi="Times New Roman" w:cs="Times New Roman"/>
                <w:color w:val="auto"/>
                <w:sz w:val="22"/>
                <w:szCs w:val="22"/>
              </w:rPr>
            </w:pPr>
            <w:r w:rsidRPr="002E2EEB">
              <w:rPr>
                <w:rFonts w:ascii="Times New Roman" w:hAnsi="Times New Roman" w:cs="Times New Roman"/>
                <w:color w:val="auto"/>
                <w:sz w:val="22"/>
                <w:szCs w:val="22"/>
              </w:rPr>
              <w:t>Approved Disclosures</w:t>
            </w:r>
          </w:p>
        </w:tc>
        <w:tc>
          <w:tcPr>
            <w:tcW w:w="6565" w:type="dxa"/>
          </w:tcPr>
          <w:p w14:paraId="7CF1AA3C" w14:textId="77777777" w:rsidR="0094655E" w:rsidRPr="002E2EEB" w:rsidRDefault="0094655E" w:rsidP="00F2254B">
            <w:pPr>
              <w:pStyle w:val="Default"/>
              <w:contextualSpacing/>
              <w:jc w:val="both"/>
              <w:rPr>
                <w:rFonts w:ascii="Times New Roman" w:hAnsi="Times New Roman" w:cs="Times New Roman"/>
                <w:color w:val="000000" w:themeColor="text1"/>
                <w:sz w:val="22"/>
                <w:szCs w:val="22"/>
              </w:rPr>
            </w:pPr>
            <w:r w:rsidRPr="002E2EEB">
              <w:rPr>
                <w:rFonts w:ascii="Times New Roman" w:hAnsi="Times New Roman" w:cs="Times New Roman"/>
                <w:color w:val="000000" w:themeColor="text1"/>
                <w:sz w:val="22"/>
                <w:szCs w:val="22"/>
              </w:rPr>
              <w:t>#sponsored</w:t>
            </w:r>
          </w:p>
          <w:p w14:paraId="5E1CCE02" w14:textId="77777777" w:rsidR="0094655E" w:rsidRPr="002E2EEB" w:rsidRDefault="0094655E" w:rsidP="00F2254B">
            <w:pPr>
              <w:pStyle w:val="Default"/>
              <w:contextualSpacing/>
              <w:jc w:val="both"/>
              <w:rPr>
                <w:rFonts w:ascii="Times New Roman" w:hAnsi="Times New Roman" w:cs="Times New Roman"/>
                <w:color w:val="auto"/>
                <w:sz w:val="22"/>
                <w:szCs w:val="22"/>
              </w:rPr>
            </w:pPr>
            <w:r w:rsidRPr="002E2EEB">
              <w:rPr>
                <w:rFonts w:ascii="Times New Roman" w:hAnsi="Times New Roman" w:cs="Times New Roman"/>
                <w:color w:val="auto"/>
                <w:sz w:val="22"/>
                <w:szCs w:val="22"/>
              </w:rPr>
              <w:t>#ad</w:t>
            </w:r>
          </w:p>
        </w:tc>
      </w:tr>
      <w:tr w:rsidR="0094655E" w:rsidRPr="002E2EEB" w14:paraId="6523011B" w14:textId="77777777" w:rsidTr="00F2254B">
        <w:tc>
          <w:tcPr>
            <w:tcW w:w="2785" w:type="dxa"/>
          </w:tcPr>
          <w:p w14:paraId="419C662B" w14:textId="77777777" w:rsidR="0094655E" w:rsidRPr="002E2EEB" w:rsidRDefault="0094655E" w:rsidP="00F2254B">
            <w:pPr>
              <w:pStyle w:val="Default"/>
              <w:contextualSpacing/>
              <w:jc w:val="both"/>
              <w:rPr>
                <w:rFonts w:ascii="Times New Roman" w:hAnsi="Times New Roman" w:cs="Times New Roman"/>
                <w:color w:val="auto"/>
                <w:sz w:val="22"/>
                <w:szCs w:val="22"/>
              </w:rPr>
            </w:pPr>
            <w:r>
              <w:rPr>
                <w:rFonts w:ascii="Times New Roman" w:hAnsi="Times New Roman" w:cs="Times New Roman"/>
                <w:color w:val="auto"/>
                <w:sz w:val="22"/>
                <w:szCs w:val="22"/>
              </w:rPr>
              <w:t xml:space="preserve">Digital Copies </w:t>
            </w:r>
          </w:p>
        </w:tc>
        <w:tc>
          <w:tcPr>
            <w:tcW w:w="6565" w:type="dxa"/>
          </w:tcPr>
          <w:p w14:paraId="2808654D" w14:textId="77777777" w:rsidR="0094655E" w:rsidRPr="00590869" w:rsidRDefault="0094655E" w:rsidP="00F2254B">
            <w:pPr>
              <w:autoSpaceDE w:val="0"/>
              <w:autoSpaceDN w:val="0"/>
              <w:adjustRightInd w:val="0"/>
              <w:rPr>
                <w:color w:val="000000"/>
                <w:sz w:val="22"/>
                <w:szCs w:val="22"/>
              </w:rPr>
            </w:pPr>
            <w:r w:rsidRPr="0041448B">
              <w:rPr>
                <w:color w:val="000000"/>
                <w:sz w:val="22"/>
                <w:szCs w:val="22"/>
              </w:rPr>
              <w:t>You must share a digital copy of the photography captured and used in Media with Hotel and/or Company for future Hotel and/or Company social media use</w:t>
            </w:r>
            <w:r>
              <w:rPr>
                <w:color w:val="000000"/>
                <w:sz w:val="22"/>
                <w:szCs w:val="22"/>
              </w:rPr>
              <w:t>.</w:t>
            </w:r>
          </w:p>
        </w:tc>
      </w:tr>
      <w:tr w:rsidR="0094655E" w:rsidRPr="002E2EEB" w14:paraId="3C28BE56" w14:textId="77777777" w:rsidTr="00F2254B">
        <w:tc>
          <w:tcPr>
            <w:tcW w:w="2785" w:type="dxa"/>
          </w:tcPr>
          <w:p w14:paraId="0AEE4340" w14:textId="77777777" w:rsidR="0094655E" w:rsidRPr="002E2EEB" w:rsidRDefault="0094655E" w:rsidP="00F2254B">
            <w:pPr>
              <w:pStyle w:val="Default"/>
              <w:contextualSpacing/>
              <w:jc w:val="both"/>
              <w:rPr>
                <w:rFonts w:ascii="Times New Roman" w:hAnsi="Times New Roman" w:cs="Times New Roman"/>
                <w:color w:val="auto"/>
                <w:sz w:val="22"/>
                <w:szCs w:val="22"/>
              </w:rPr>
            </w:pPr>
            <w:r w:rsidRPr="002E2EEB">
              <w:rPr>
                <w:rFonts w:ascii="Times New Roman" w:hAnsi="Times New Roman" w:cs="Times New Roman"/>
                <w:color w:val="auto"/>
                <w:sz w:val="22"/>
                <w:szCs w:val="22"/>
              </w:rPr>
              <w:t>Breach</w:t>
            </w:r>
          </w:p>
        </w:tc>
        <w:tc>
          <w:tcPr>
            <w:tcW w:w="6565" w:type="dxa"/>
          </w:tcPr>
          <w:p w14:paraId="7196AAF0" w14:textId="77777777" w:rsidR="0094655E" w:rsidRPr="002E2EEB" w:rsidRDefault="0094655E" w:rsidP="00F2254B">
            <w:pPr>
              <w:pStyle w:val="Default"/>
              <w:contextualSpacing/>
              <w:rPr>
                <w:rFonts w:ascii="Times New Roman" w:hAnsi="Times New Roman" w:cs="Times New Roman"/>
                <w:color w:val="000000" w:themeColor="text1"/>
                <w:sz w:val="22"/>
                <w:szCs w:val="22"/>
              </w:rPr>
            </w:pPr>
            <w:r w:rsidRPr="002E2EEB">
              <w:rPr>
                <w:rFonts w:ascii="Times New Roman" w:hAnsi="Times New Roman" w:cs="Times New Roman"/>
                <w:color w:val="000000" w:themeColor="text1"/>
                <w:sz w:val="22"/>
                <w:szCs w:val="22"/>
              </w:rPr>
              <w:t xml:space="preserve">If you fail to provide any Content under this Agreement, you will be subject to the provisions in section 8 of the Terms, and further, if a stay was involved, you will be responsible to pay / reimburse to Company the full price of the stay including all goods, products, food, drink, or other services that were otherwise provided without cost to you in connection with this Agreement.   </w:t>
            </w:r>
          </w:p>
        </w:tc>
      </w:tr>
    </w:tbl>
    <w:p w14:paraId="021ABA8B" w14:textId="77777777" w:rsidR="0094655E" w:rsidRPr="002E2EEB" w:rsidRDefault="0094655E" w:rsidP="0094655E">
      <w:pPr>
        <w:pStyle w:val="Default"/>
        <w:contextualSpacing/>
        <w:jc w:val="both"/>
        <w:rPr>
          <w:rFonts w:ascii="Times New Roman" w:hAnsi="Times New Roman" w:cs="Times New Roman"/>
          <w:color w:val="auto"/>
          <w:sz w:val="22"/>
          <w:szCs w:val="22"/>
        </w:rPr>
      </w:pPr>
    </w:p>
    <w:p w14:paraId="56731D0B" w14:textId="77777777" w:rsidR="0094655E" w:rsidRDefault="0094655E" w:rsidP="0094655E">
      <w:pPr>
        <w:pStyle w:val="BodyText"/>
        <w:widowControl w:val="0"/>
        <w:jc w:val="center"/>
        <w:rPr>
          <w:b/>
          <w:sz w:val="22"/>
          <w:szCs w:val="22"/>
        </w:rPr>
      </w:pPr>
    </w:p>
    <w:p w14:paraId="192E11D5" w14:textId="77777777" w:rsidR="0094655E" w:rsidRDefault="0094655E" w:rsidP="0094655E">
      <w:pPr>
        <w:pStyle w:val="BodyText"/>
        <w:widowControl w:val="0"/>
        <w:jc w:val="center"/>
        <w:rPr>
          <w:b/>
          <w:sz w:val="22"/>
          <w:szCs w:val="22"/>
        </w:rPr>
      </w:pPr>
    </w:p>
    <w:p w14:paraId="176ED2E7" w14:textId="77777777" w:rsidR="0094655E" w:rsidRPr="002E2EEB" w:rsidRDefault="0094655E" w:rsidP="0094655E">
      <w:pPr>
        <w:pStyle w:val="BodyText"/>
        <w:widowControl w:val="0"/>
        <w:jc w:val="center"/>
        <w:rPr>
          <w:ins w:id="0" w:author="Melissa Cobb" w:date="2021-11-30T16:37:00Z"/>
          <w:b/>
          <w:sz w:val="22"/>
          <w:szCs w:val="22"/>
        </w:rPr>
      </w:pPr>
    </w:p>
    <w:p w14:paraId="119D9614" w14:textId="77777777" w:rsidR="0094655E" w:rsidRDefault="0094655E" w:rsidP="0094655E">
      <w:pPr>
        <w:pStyle w:val="BodyText"/>
        <w:widowControl w:val="0"/>
        <w:jc w:val="center"/>
        <w:rPr>
          <w:b/>
          <w:sz w:val="22"/>
          <w:szCs w:val="22"/>
        </w:rPr>
      </w:pPr>
    </w:p>
    <w:p w14:paraId="65932C8B" w14:textId="77777777" w:rsidR="0094655E" w:rsidRPr="002E2EEB" w:rsidRDefault="0094655E" w:rsidP="0094655E">
      <w:pPr>
        <w:pStyle w:val="BodyText"/>
        <w:widowControl w:val="0"/>
        <w:jc w:val="center"/>
        <w:rPr>
          <w:ins w:id="1" w:author="Melissa Cobb" w:date="2021-11-30T16:36:00Z"/>
          <w:b/>
          <w:sz w:val="22"/>
          <w:szCs w:val="22"/>
        </w:rPr>
      </w:pPr>
      <w:ins w:id="2" w:author="Melissa Cobb" w:date="2021-11-30T16:36:00Z">
        <w:r w:rsidRPr="002E2EEB">
          <w:rPr>
            <w:b/>
            <w:sz w:val="22"/>
            <w:szCs w:val="22"/>
          </w:rPr>
          <w:t>[SIGNATURE PAGE FOLLOWS]</w:t>
        </w:r>
      </w:ins>
    </w:p>
    <w:p w14:paraId="5A20C1F0" w14:textId="77777777" w:rsidR="0094655E" w:rsidRPr="002E2EEB" w:rsidRDefault="0094655E" w:rsidP="0094655E">
      <w:pPr>
        <w:pStyle w:val="BodyText"/>
        <w:keepNext/>
        <w:rPr>
          <w:bCs/>
          <w:sz w:val="22"/>
          <w:szCs w:val="22"/>
        </w:rPr>
      </w:pPr>
      <w:r w:rsidRPr="002E2EEB">
        <w:rPr>
          <w:bCs/>
          <w:sz w:val="22"/>
          <w:szCs w:val="22"/>
        </w:rPr>
        <w:lastRenderedPageBreak/>
        <w:t>COMPANY:</w:t>
      </w:r>
      <w:r w:rsidRPr="002E2EEB">
        <w:rPr>
          <w:bCs/>
          <w:sz w:val="22"/>
          <w:szCs w:val="22"/>
        </w:rPr>
        <w:tab/>
      </w:r>
      <w:r w:rsidRPr="002E2EEB">
        <w:rPr>
          <w:bCs/>
          <w:sz w:val="22"/>
          <w:szCs w:val="22"/>
        </w:rPr>
        <w:tab/>
      </w:r>
      <w:r w:rsidRPr="002E2EEB">
        <w:rPr>
          <w:bCs/>
          <w:sz w:val="22"/>
          <w:szCs w:val="22"/>
        </w:rPr>
        <w:tab/>
      </w:r>
      <w:r w:rsidRPr="002E2EEB">
        <w:rPr>
          <w:bCs/>
          <w:sz w:val="22"/>
          <w:szCs w:val="22"/>
        </w:rPr>
        <w:tab/>
      </w:r>
      <w:r w:rsidRPr="002E2EEB">
        <w:rPr>
          <w:bCs/>
          <w:sz w:val="22"/>
          <w:szCs w:val="22"/>
        </w:rPr>
        <w:tab/>
      </w:r>
      <w:r w:rsidRPr="002E2EEB">
        <w:rPr>
          <w:bCs/>
          <w:sz w:val="22"/>
          <w:szCs w:val="22"/>
        </w:rPr>
        <w:tab/>
        <w:t>INFLUENCER:</w:t>
      </w:r>
    </w:p>
    <w:p w14:paraId="35BCEE2D" w14:textId="77777777" w:rsidR="0094655E" w:rsidRPr="002E2EEB" w:rsidRDefault="0094655E" w:rsidP="0094655E">
      <w:pPr>
        <w:pStyle w:val="BodyText"/>
        <w:keepNext/>
        <w:spacing w:after="0"/>
        <w:rPr>
          <w:b/>
          <w:sz w:val="22"/>
          <w:szCs w:val="22"/>
        </w:rPr>
      </w:pPr>
      <w:r w:rsidRPr="002E2EEB">
        <w:rPr>
          <w:b/>
          <w:sz w:val="22"/>
          <w:szCs w:val="22"/>
        </w:rPr>
        <w:t xml:space="preserve">[SONESTA INTERNATIONAL HOTELS </w:t>
      </w:r>
      <w:r w:rsidRPr="002E2EEB">
        <w:rPr>
          <w:b/>
          <w:sz w:val="22"/>
          <w:szCs w:val="22"/>
        </w:rPr>
        <w:tab/>
      </w:r>
      <w:r w:rsidRPr="002E2EEB">
        <w:rPr>
          <w:b/>
          <w:sz w:val="22"/>
          <w:szCs w:val="22"/>
        </w:rPr>
        <w:tab/>
        <w:t>[LEGAL NAME]</w:t>
      </w:r>
    </w:p>
    <w:p w14:paraId="2C0A13F5" w14:textId="77777777" w:rsidR="0094655E" w:rsidRPr="002E2EEB" w:rsidRDefault="0094655E" w:rsidP="0094655E">
      <w:pPr>
        <w:pStyle w:val="BodyText"/>
        <w:keepNext/>
        <w:keepLines/>
        <w:spacing w:after="0"/>
        <w:rPr>
          <w:b/>
          <w:sz w:val="22"/>
          <w:szCs w:val="22"/>
        </w:rPr>
      </w:pPr>
      <w:r w:rsidRPr="002E2EEB">
        <w:rPr>
          <w:b/>
          <w:sz w:val="22"/>
          <w:szCs w:val="22"/>
        </w:rPr>
        <w:t>CORPORATION]</w:t>
      </w:r>
      <w:r w:rsidRPr="002E2EEB">
        <w:rPr>
          <w:b/>
          <w:sz w:val="22"/>
          <w:szCs w:val="22"/>
        </w:rPr>
        <w:tab/>
      </w:r>
      <w:r w:rsidRPr="002E2EEB">
        <w:rPr>
          <w:b/>
          <w:sz w:val="22"/>
          <w:szCs w:val="22"/>
        </w:rPr>
        <w:tab/>
      </w:r>
      <w:r w:rsidRPr="002E2EEB">
        <w:rPr>
          <w:b/>
          <w:sz w:val="22"/>
          <w:szCs w:val="22"/>
        </w:rPr>
        <w:tab/>
      </w:r>
    </w:p>
    <w:p w14:paraId="19AC6F27" w14:textId="77777777" w:rsidR="0094655E" w:rsidRPr="002E2EEB" w:rsidRDefault="0094655E" w:rsidP="0094655E">
      <w:pPr>
        <w:pStyle w:val="BodyText"/>
        <w:keepNext/>
        <w:keepLines/>
        <w:rPr>
          <w:b/>
          <w:sz w:val="22"/>
          <w:szCs w:val="22"/>
        </w:rPr>
      </w:pPr>
    </w:p>
    <w:p w14:paraId="0730FA25" w14:textId="77777777" w:rsidR="0094655E" w:rsidRPr="002E2EEB" w:rsidRDefault="0094655E" w:rsidP="0094655E">
      <w:pPr>
        <w:pStyle w:val="BodyText"/>
        <w:keepNext/>
        <w:keepLines/>
        <w:rPr>
          <w:rFonts w:eastAsia="Cambria"/>
          <w:bCs/>
          <w:sz w:val="22"/>
          <w:szCs w:val="22"/>
          <w:u w:val="single"/>
        </w:rPr>
      </w:pPr>
      <w:r w:rsidRPr="002E2EEB">
        <w:rPr>
          <w:rFonts w:eastAsia="Cambria"/>
          <w:bCs/>
          <w:sz w:val="22"/>
          <w:szCs w:val="22"/>
        </w:rPr>
        <w:t>By:</w:t>
      </w:r>
      <w:r w:rsidRPr="002E2EEB">
        <w:rPr>
          <w:rFonts w:eastAsia="Cambria"/>
          <w:bCs/>
          <w:sz w:val="22"/>
          <w:szCs w:val="22"/>
          <w:u w:val="single"/>
        </w:rPr>
        <w:tab/>
      </w:r>
      <w:r w:rsidRPr="002E2EEB">
        <w:rPr>
          <w:rFonts w:eastAsia="Cambria"/>
          <w:bCs/>
          <w:sz w:val="22"/>
          <w:szCs w:val="22"/>
          <w:u w:val="single"/>
        </w:rPr>
        <w:tab/>
      </w:r>
      <w:r w:rsidRPr="002E2EEB">
        <w:rPr>
          <w:rFonts w:eastAsia="Cambria"/>
          <w:bCs/>
          <w:sz w:val="22"/>
          <w:szCs w:val="22"/>
          <w:u w:val="single"/>
        </w:rPr>
        <w:tab/>
      </w:r>
      <w:r w:rsidRPr="002E2EEB">
        <w:rPr>
          <w:rFonts w:eastAsia="Cambria"/>
          <w:bCs/>
          <w:sz w:val="22"/>
          <w:szCs w:val="22"/>
          <w:u w:val="single"/>
        </w:rPr>
        <w:tab/>
      </w:r>
      <w:r w:rsidRPr="002E2EEB">
        <w:rPr>
          <w:rFonts w:eastAsia="Cambria"/>
          <w:bCs/>
          <w:sz w:val="22"/>
          <w:szCs w:val="22"/>
          <w:u w:val="single"/>
        </w:rPr>
        <w:tab/>
      </w:r>
      <w:r w:rsidRPr="002E2EEB">
        <w:rPr>
          <w:rFonts w:eastAsia="Cambria"/>
          <w:bCs/>
          <w:sz w:val="22"/>
          <w:szCs w:val="22"/>
          <w:u w:val="single"/>
        </w:rPr>
        <w:tab/>
      </w:r>
      <w:r w:rsidRPr="002E2EEB">
        <w:rPr>
          <w:rFonts w:eastAsia="Cambria"/>
          <w:bCs/>
          <w:sz w:val="22"/>
          <w:szCs w:val="22"/>
        </w:rPr>
        <w:tab/>
      </w:r>
      <w:r w:rsidRPr="002E2EEB">
        <w:rPr>
          <w:rFonts w:eastAsia="Cambria"/>
          <w:bCs/>
          <w:sz w:val="22"/>
          <w:szCs w:val="22"/>
          <w:u w:val="single"/>
        </w:rPr>
        <w:tab/>
      </w:r>
      <w:r w:rsidRPr="002E2EEB">
        <w:rPr>
          <w:rFonts w:eastAsia="Cambria"/>
          <w:bCs/>
          <w:sz w:val="22"/>
          <w:szCs w:val="22"/>
          <w:u w:val="single"/>
        </w:rPr>
        <w:tab/>
      </w:r>
      <w:r w:rsidRPr="002E2EEB">
        <w:rPr>
          <w:rFonts w:eastAsia="Cambria"/>
          <w:bCs/>
          <w:sz w:val="22"/>
          <w:szCs w:val="22"/>
          <w:u w:val="single"/>
        </w:rPr>
        <w:tab/>
      </w:r>
      <w:r w:rsidRPr="002E2EEB">
        <w:rPr>
          <w:rFonts w:eastAsia="Cambria"/>
          <w:bCs/>
          <w:sz w:val="22"/>
          <w:szCs w:val="22"/>
          <w:u w:val="single"/>
        </w:rPr>
        <w:tab/>
      </w:r>
      <w:r w:rsidRPr="002E2EEB">
        <w:rPr>
          <w:rFonts w:eastAsia="Cambria"/>
          <w:bCs/>
          <w:sz w:val="22"/>
          <w:szCs w:val="22"/>
          <w:u w:val="single"/>
        </w:rPr>
        <w:tab/>
      </w:r>
      <w:r w:rsidRPr="002E2EEB">
        <w:rPr>
          <w:rFonts w:eastAsia="Cambria"/>
          <w:bCs/>
          <w:sz w:val="22"/>
          <w:szCs w:val="22"/>
          <w:u w:val="single"/>
        </w:rPr>
        <w:tab/>
      </w:r>
    </w:p>
    <w:p w14:paraId="7CF92226" w14:textId="77777777" w:rsidR="0094655E" w:rsidRPr="002E2EEB" w:rsidRDefault="0094655E" w:rsidP="0094655E">
      <w:pPr>
        <w:pStyle w:val="BodyText"/>
        <w:keepNext/>
        <w:keepLines/>
        <w:rPr>
          <w:rFonts w:eastAsia="Cambria"/>
          <w:bCs/>
          <w:color w:val="000000" w:themeColor="text1"/>
          <w:sz w:val="22"/>
          <w:szCs w:val="22"/>
          <w:u w:val="single"/>
        </w:rPr>
      </w:pPr>
      <w:r w:rsidRPr="002E2EEB">
        <w:rPr>
          <w:rFonts w:eastAsia="Cambria"/>
          <w:bCs/>
          <w:color w:val="000000" w:themeColor="text1"/>
          <w:sz w:val="22"/>
          <w:szCs w:val="22"/>
        </w:rPr>
        <w:t>Print Name:</w:t>
      </w:r>
      <w:r w:rsidRPr="002E2EEB">
        <w:rPr>
          <w:rFonts w:eastAsia="Cambria"/>
          <w:bCs/>
          <w:color w:val="000000" w:themeColor="text1"/>
          <w:sz w:val="22"/>
          <w:szCs w:val="22"/>
          <w:u w:val="single"/>
        </w:rPr>
        <w:tab/>
      </w:r>
      <w:r w:rsidRPr="002E2EEB">
        <w:rPr>
          <w:rFonts w:eastAsia="Cambria"/>
          <w:bCs/>
          <w:color w:val="000000" w:themeColor="text1"/>
          <w:sz w:val="22"/>
          <w:szCs w:val="22"/>
          <w:u w:val="single"/>
        </w:rPr>
        <w:tab/>
      </w:r>
      <w:r w:rsidRPr="002E2EEB">
        <w:rPr>
          <w:rFonts w:eastAsia="Cambria"/>
          <w:bCs/>
          <w:color w:val="000000" w:themeColor="text1"/>
          <w:sz w:val="22"/>
          <w:szCs w:val="22"/>
          <w:u w:val="single"/>
        </w:rPr>
        <w:tab/>
      </w:r>
      <w:r w:rsidRPr="002E2EEB">
        <w:rPr>
          <w:rFonts w:eastAsia="Cambria"/>
          <w:bCs/>
          <w:color w:val="000000" w:themeColor="text1"/>
          <w:sz w:val="22"/>
          <w:szCs w:val="22"/>
          <w:u w:val="single"/>
        </w:rPr>
        <w:tab/>
      </w:r>
      <w:r w:rsidRPr="002E2EEB">
        <w:rPr>
          <w:rFonts w:eastAsia="Cambria"/>
          <w:bCs/>
          <w:color w:val="000000" w:themeColor="text1"/>
          <w:sz w:val="22"/>
          <w:szCs w:val="22"/>
          <w:u w:val="single"/>
        </w:rPr>
        <w:tab/>
      </w:r>
      <w:r w:rsidRPr="002E2EEB">
        <w:rPr>
          <w:rFonts w:eastAsia="Cambria"/>
          <w:bCs/>
          <w:color w:val="000000" w:themeColor="text1"/>
          <w:sz w:val="22"/>
          <w:szCs w:val="22"/>
        </w:rPr>
        <w:tab/>
        <w:t>Print Name:</w:t>
      </w:r>
      <w:r w:rsidRPr="002E2EEB">
        <w:rPr>
          <w:rFonts w:eastAsia="Cambria"/>
          <w:bCs/>
          <w:color w:val="000000" w:themeColor="text1"/>
          <w:sz w:val="22"/>
          <w:szCs w:val="22"/>
          <w:u w:val="single"/>
        </w:rPr>
        <w:tab/>
      </w:r>
      <w:r w:rsidRPr="002E2EEB">
        <w:rPr>
          <w:rFonts w:eastAsia="Cambria"/>
          <w:bCs/>
          <w:color w:val="000000" w:themeColor="text1"/>
          <w:sz w:val="22"/>
          <w:szCs w:val="22"/>
          <w:u w:val="single"/>
        </w:rPr>
        <w:tab/>
      </w:r>
      <w:r w:rsidRPr="002E2EEB">
        <w:rPr>
          <w:rFonts w:eastAsia="Cambria"/>
          <w:bCs/>
          <w:color w:val="000000" w:themeColor="text1"/>
          <w:sz w:val="22"/>
          <w:szCs w:val="22"/>
          <w:u w:val="single"/>
        </w:rPr>
        <w:tab/>
      </w:r>
      <w:r w:rsidRPr="002E2EEB">
        <w:rPr>
          <w:rFonts w:eastAsia="Cambria"/>
          <w:bCs/>
          <w:color w:val="000000" w:themeColor="text1"/>
          <w:sz w:val="22"/>
          <w:szCs w:val="22"/>
          <w:u w:val="single"/>
        </w:rPr>
        <w:tab/>
      </w:r>
      <w:r w:rsidRPr="002E2EEB">
        <w:rPr>
          <w:rFonts w:eastAsia="Cambria"/>
          <w:bCs/>
          <w:color w:val="000000" w:themeColor="text1"/>
          <w:sz w:val="22"/>
          <w:szCs w:val="22"/>
          <w:u w:val="single"/>
        </w:rPr>
        <w:tab/>
      </w:r>
    </w:p>
    <w:p w14:paraId="7C9FFB4B" w14:textId="77777777" w:rsidR="0094655E" w:rsidRPr="002E2EEB" w:rsidRDefault="0094655E" w:rsidP="0094655E">
      <w:pPr>
        <w:keepNext/>
        <w:keepLines/>
        <w:rPr>
          <w:sz w:val="22"/>
          <w:szCs w:val="22"/>
        </w:rPr>
      </w:pPr>
    </w:p>
    <w:p w14:paraId="2078773E" w14:textId="77777777" w:rsidR="0094655E" w:rsidRPr="002E2EEB" w:rsidRDefault="0094655E" w:rsidP="0094655E">
      <w:pPr>
        <w:keepNext/>
        <w:keepLines/>
        <w:rPr>
          <w:sz w:val="22"/>
          <w:szCs w:val="22"/>
        </w:rPr>
      </w:pPr>
      <w:r w:rsidRPr="002E2EEB">
        <w:rPr>
          <w:sz w:val="22"/>
          <w:szCs w:val="22"/>
        </w:rPr>
        <w:t xml:space="preserve">255 Washington Street, Suite 230 </w:t>
      </w:r>
      <w:r w:rsidRPr="002E2EEB">
        <w:rPr>
          <w:sz w:val="22"/>
          <w:szCs w:val="22"/>
        </w:rPr>
        <w:tab/>
      </w:r>
      <w:r w:rsidRPr="002E2EEB">
        <w:rPr>
          <w:sz w:val="22"/>
          <w:szCs w:val="22"/>
        </w:rPr>
        <w:tab/>
      </w:r>
      <w:r w:rsidRPr="002E2EEB">
        <w:rPr>
          <w:sz w:val="22"/>
          <w:szCs w:val="22"/>
        </w:rPr>
        <w:tab/>
        <w:t>Address</w:t>
      </w:r>
      <w:r w:rsidRPr="002E2EEB">
        <w:rPr>
          <w:rFonts w:eastAsia="Cambria"/>
          <w:bCs/>
          <w:color w:val="000000" w:themeColor="text1"/>
          <w:sz w:val="22"/>
          <w:szCs w:val="22"/>
        </w:rPr>
        <w:t>:</w:t>
      </w:r>
      <w:r w:rsidRPr="002E2EEB">
        <w:rPr>
          <w:rFonts w:eastAsia="Cambria"/>
          <w:bCs/>
          <w:color w:val="000000" w:themeColor="text1"/>
          <w:sz w:val="22"/>
          <w:szCs w:val="22"/>
          <w:u w:val="single"/>
        </w:rPr>
        <w:tab/>
      </w:r>
      <w:r w:rsidRPr="002E2EEB">
        <w:rPr>
          <w:rFonts w:eastAsia="Cambria"/>
          <w:bCs/>
          <w:color w:val="000000" w:themeColor="text1"/>
          <w:sz w:val="22"/>
          <w:szCs w:val="22"/>
          <w:u w:val="single"/>
        </w:rPr>
        <w:tab/>
      </w:r>
      <w:r w:rsidRPr="002E2EEB">
        <w:rPr>
          <w:rFonts w:eastAsia="Cambria"/>
          <w:bCs/>
          <w:color w:val="000000" w:themeColor="text1"/>
          <w:sz w:val="22"/>
          <w:szCs w:val="22"/>
          <w:u w:val="single"/>
        </w:rPr>
        <w:tab/>
      </w:r>
      <w:r w:rsidRPr="002E2EEB">
        <w:rPr>
          <w:rFonts w:eastAsia="Cambria"/>
          <w:bCs/>
          <w:color w:val="000000" w:themeColor="text1"/>
          <w:sz w:val="22"/>
          <w:szCs w:val="22"/>
          <w:u w:val="single"/>
        </w:rPr>
        <w:tab/>
      </w:r>
      <w:r w:rsidRPr="002E2EEB">
        <w:rPr>
          <w:rFonts w:eastAsia="Cambria"/>
          <w:bCs/>
          <w:color w:val="000000" w:themeColor="text1"/>
          <w:sz w:val="22"/>
          <w:szCs w:val="22"/>
          <w:u w:val="single"/>
        </w:rPr>
        <w:tab/>
      </w:r>
      <w:r w:rsidRPr="002E2EEB">
        <w:rPr>
          <w:sz w:val="22"/>
          <w:szCs w:val="22"/>
        </w:rPr>
        <w:t xml:space="preserve"> </w:t>
      </w:r>
    </w:p>
    <w:p w14:paraId="488336E7" w14:textId="77777777" w:rsidR="0094655E" w:rsidRPr="002E2EEB" w:rsidRDefault="0094655E" w:rsidP="0094655E">
      <w:pPr>
        <w:keepNext/>
        <w:keepLines/>
        <w:pBdr>
          <w:bottom w:val="single" w:sz="12" w:space="31" w:color="auto"/>
        </w:pBdr>
        <w:rPr>
          <w:sz w:val="22"/>
          <w:szCs w:val="22"/>
        </w:rPr>
      </w:pPr>
      <w:r w:rsidRPr="002E2EEB">
        <w:rPr>
          <w:sz w:val="22"/>
          <w:szCs w:val="22"/>
        </w:rPr>
        <w:t>Newton, MA 02458</w:t>
      </w:r>
      <w:r w:rsidRPr="002E2EEB">
        <w:rPr>
          <w:sz w:val="22"/>
          <w:szCs w:val="22"/>
        </w:rPr>
        <w:tab/>
      </w:r>
      <w:r w:rsidRPr="002E2EEB">
        <w:rPr>
          <w:sz w:val="22"/>
          <w:szCs w:val="22"/>
        </w:rPr>
        <w:tab/>
      </w:r>
      <w:r w:rsidRPr="002E2EEB">
        <w:rPr>
          <w:sz w:val="22"/>
          <w:szCs w:val="22"/>
        </w:rPr>
        <w:tab/>
      </w:r>
      <w:r w:rsidRPr="002E2EEB">
        <w:rPr>
          <w:sz w:val="22"/>
          <w:szCs w:val="22"/>
        </w:rPr>
        <w:tab/>
      </w:r>
      <w:r w:rsidRPr="002E2EEB">
        <w:rPr>
          <w:sz w:val="22"/>
          <w:szCs w:val="22"/>
        </w:rPr>
        <w:tab/>
        <w:t>City, State, Zip:</w:t>
      </w:r>
      <w:r w:rsidRPr="002E2EEB">
        <w:rPr>
          <w:rFonts w:eastAsia="Cambria"/>
          <w:bCs/>
          <w:color w:val="000000" w:themeColor="text1"/>
          <w:sz w:val="22"/>
          <w:szCs w:val="22"/>
          <w:u w:val="single"/>
        </w:rPr>
        <w:tab/>
      </w:r>
      <w:r w:rsidRPr="002E2EEB">
        <w:rPr>
          <w:rFonts w:eastAsia="Cambria"/>
          <w:bCs/>
          <w:color w:val="000000" w:themeColor="text1"/>
          <w:sz w:val="22"/>
          <w:szCs w:val="22"/>
          <w:u w:val="single"/>
        </w:rPr>
        <w:tab/>
      </w:r>
      <w:r w:rsidRPr="002E2EEB">
        <w:rPr>
          <w:rFonts w:eastAsia="Cambria"/>
          <w:bCs/>
          <w:color w:val="000000" w:themeColor="text1"/>
          <w:sz w:val="22"/>
          <w:szCs w:val="22"/>
          <w:u w:val="single"/>
        </w:rPr>
        <w:tab/>
      </w:r>
      <w:r w:rsidRPr="002E2EEB">
        <w:rPr>
          <w:rFonts w:eastAsia="Cambria"/>
          <w:bCs/>
          <w:color w:val="000000" w:themeColor="text1"/>
          <w:sz w:val="22"/>
          <w:szCs w:val="22"/>
          <w:u w:val="single"/>
        </w:rPr>
        <w:tab/>
      </w:r>
      <w:r w:rsidRPr="002E2EEB">
        <w:rPr>
          <w:rFonts w:eastAsia="Cambria"/>
          <w:bCs/>
          <w:color w:val="000000" w:themeColor="text1"/>
          <w:sz w:val="22"/>
          <w:szCs w:val="22"/>
          <w:u w:val="single"/>
        </w:rPr>
        <w:tab/>
      </w:r>
    </w:p>
    <w:p w14:paraId="6CDE0A4A" w14:textId="77777777" w:rsidR="0094655E" w:rsidRPr="002E2EEB" w:rsidRDefault="0094655E" w:rsidP="0094655E">
      <w:pPr>
        <w:keepNext/>
        <w:keepLines/>
        <w:pBdr>
          <w:bottom w:val="single" w:sz="12" w:space="31" w:color="auto"/>
        </w:pBdr>
        <w:rPr>
          <w:sz w:val="22"/>
          <w:szCs w:val="22"/>
        </w:rPr>
      </w:pPr>
      <w:r w:rsidRPr="002E2EEB">
        <w:rPr>
          <w:sz w:val="22"/>
          <w:szCs w:val="22"/>
        </w:rPr>
        <w:t>Telephone: (617) 421-5400</w:t>
      </w:r>
      <w:r w:rsidRPr="002E2EEB">
        <w:rPr>
          <w:sz w:val="22"/>
          <w:szCs w:val="22"/>
        </w:rPr>
        <w:tab/>
      </w:r>
      <w:r w:rsidRPr="002E2EEB">
        <w:rPr>
          <w:sz w:val="22"/>
          <w:szCs w:val="22"/>
        </w:rPr>
        <w:tab/>
      </w:r>
      <w:r w:rsidRPr="002E2EEB">
        <w:rPr>
          <w:sz w:val="22"/>
          <w:szCs w:val="22"/>
        </w:rPr>
        <w:tab/>
      </w:r>
      <w:r w:rsidRPr="002E2EEB">
        <w:rPr>
          <w:sz w:val="22"/>
          <w:szCs w:val="22"/>
        </w:rPr>
        <w:tab/>
        <w:t>Home Phone:</w:t>
      </w:r>
      <w:r w:rsidRPr="002E2EEB">
        <w:rPr>
          <w:rFonts w:eastAsia="Cambria"/>
          <w:bCs/>
          <w:color w:val="000000" w:themeColor="text1"/>
          <w:sz w:val="22"/>
          <w:szCs w:val="22"/>
          <w:u w:val="single"/>
        </w:rPr>
        <w:tab/>
      </w:r>
      <w:r w:rsidRPr="002E2EEB">
        <w:rPr>
          <w:rFonts w:eastAsia="Cambria"/>
          <w:bCs/>
          <w:color w:val="000000" w:themeColor="text1"/>
          <w:sz w:val="22"/>
          <w:szCs w:val="22"/>
          <w:u w:val="single"/>
        </w:rPr>
        <w:tab/>
      </w:r>
      <w:r w:rsidRPr="002E2EEB">
        <w:rPr>
          <w:rFonts w:eastAsia="Cambria"/>
          <w:bCs/>
          <w:color w:val="000000" w:themeColor="text1"/>
          <w:sz w:val="22"/>
          <w:szCs w:val="22"/>
          <w:u w:val="single"/>
        </w:rPr>
        <w:tab/>
      </w:r>
      <w:r w:rsidRPr="002E2EEB">
        <w:rPr>
          <w:rFonts w:eastAsia="Cambria"/>
          <w:bCs/>
          <w:color w:val="000000" w:themeColor="text1"/>
          <w:sz w:val="22"/>
          <w:szCs w:val="22"/>
          <w:u w:val="single"/>
        </w:rPr>
        <w:tab/>
      </w:r>
      <w:r w:rsidRPr="002E2EEB">
        <w:rPr>
          <w:rFonts w:eastAsia="Cambria"/>
          <w:bCs/>
          <w:color w:val="000000" w:themeColor="text1"/>
          <w:sz w:val="22"/>
          <w:szCs w:val="22"/>
          <w:u w:val="single"/>
        </w:rPr>
        <w:tab/>
      </w:r>
    </w:p>
    <w:p w14:paraId="1D3DB8F0" w14:textId="77777777" w:rsidR="0094655E" w:rsidRPr="002E2EEB" w:rsidRDefault="0094655E" w:rsidP="0094655E">
      <w:pPr>
        <w:keepNext/>
        <w:keepLines/>
        <w:pBdr>
          <w:bottom w:val="single" w:sz="12" w:space="31" w:color="auto"/>
        </w:pBdr>
        <w:rPr>
          <w:sz w:val="22"/>
          <w:szCs w:val="22"/>
        </w:rPr>
      </w:pPr>
      <w:r w:rsidRPr="002E2EEB">
        <w:rPr>
          <w:sz w:val="22"/>
          <w:szCs w:val="22"/>
        </w:rPr>
        <w:tab/>
      </w:r>
      <w:r w:rsidRPr="002E2EEB">
        <w:rPr>
          <w:sz w:val="22"/>
          <w:szCs w:val="22"/>
        </w:rPr>
        <w:tab/>
      </w:r>
      <w:r w:rsidRPr="002E2EEB">
        <w:rPr>
          <w:sz w:val="22"/>
          <w:szCs w:val="22"/>
        </w:rPr>
        <w:tab/>
      </w:r>
      <w:r w:rsidRPr="002E2EEB">
        <w:rPr>
          <w:sz w:val="22"/>
          <w:szCs w:val="22"/>
        </w:rPr>
        <w:tab/>
      </w:r>
      <w:r w:rsidRPr="002E2EEB">
        <w:rPr>
          <w:sz w:val="22"/>
          <w:szCs w:val="22"/>
        </w:rPr>
        <w:tab/>
      </w:r>
      <w:r w:rsidRPr="002E2EEB">
        <w:rPr>
          <w:sz w:val="22"/>
          <w:szCs w:val="22"/>
        </w:rPr>
        <w:tab/>
      </w:r>
      <w:r w:rsidRPr="002E2EEB">
        <w:rPr>
          <w:sz w:val="22"/>
          <w:szCs w:val="22"/>
        </w:rPr>
        <w:tab/>
        <w:t>Cell Phone</w:t>
      </w:r>
      <w:r w:rsidRPr="002E2EEB">
        <w:rPr>
          <w:rFonts w:eastAsia="Cambria"/>
          <w:bCs/>
          <w:color w:val="000000" w:themeColor="text1"/>
          <w:sz w:val="22"/>
          <w:szCs w:val="22"/>
        </w:rPr>
        <w:t>:</w:t>
      </w:r>
      <w:r w:rsidRPr="002E2EEB">
        <w:rPr>
          <w:rFonts w:eastAsia="Cambria"/>
          <w:bCs/>
          <w:color w:val="000000" w:themeColor="text1"/>
          <w:sz w:val="22"/>
          <w:szCs w:val="22"/>
          <w:u w:val="single"/>
        </w:rPr>
        <w:tab/>
      </w:r>
      <w:r w:rsidRPr="002E2EEB">
        <w:rPr>
          <w:rFonts w:eastAsia="Cambria"/>
          <w:bCs/>
          <w:color w:val="000000" w:themeColor="text1"/>
          <w:sz w:val="22"/>
          <w:szCs w:val="22"/>
          <w:u w:val="single"/>
        </w:rPr>
        <w:tab/>
      </w:r>
      <w:r w:rsidRPr="002E2EEB">
        <w:rPr>
          <w:rFonts w:eastAsia="Cambria"/>
          <w:bCs/>
          <w:color w:val="000000" w:themeColor="text1"/>
          <w:sz w:val="22"/>
          <w:szCs w:val="22"/>
          <w:u w:val="single"/>
        </w:rPr>
        <w:tab/>
      </w:r>
      <w:r w:rsidRPr="002E2EEB">
        <w:rPr>
          <w:rFonts w:eastAsia="Cambria"/>
          <w:bCs/>
          <w:color w:val="000000" w:themeColor="text1"/>
          <w:sz w:val="22"/>
          <w:szCs w:val="22"/>
          <w:u w:val="single"/>
        </w:rPr>
        <w:tab/>
      </w:r>
      <w:r w:rsidRPr="002E2EEB">
        <w:rPr>
          <w:rFonts w:eastAsia="Cambria"/>
          <w:bCs/>
          <w:color w:val="000000" w:themeColor="text1"/>
          <w:sz w:val="22"/>
          <w:szCs w:val="22"/>
          <w:u w:val="single"/>
        </w:rPr>
        <w:tab/>
      </w:r>
    </w:p>
    <w:p w14:paraId="63EC92FF" w14:textId="77777777" w:rsidR="0094655E" w:rsidRPr="002E2EEB" w:rsidRDefault="0094655E" w:rsidP="0094655E">
      <w:pPr>
        <w:keepNext/>
        <w:keepLines/>
        <w:pBdr>
          <w:bottom w:val="single" w:sz="12" w:space="31" w:color="auto"/>
        </w:pBdr>
        <w:rPr>
          <w:sz w:val="22"/>
          <w:szCs w:val="22"/>
        </w:rPr>
      </w:pPr>
      <w:r w:rsidRPr="002E2EEB">
        <w:rPr>
          <w:sz w:val="22"/>
          <w:szCs w:val="22"/>
        </w:rPr>
        <w:tab/>
      </w:r>
      <w:r w:rsidRPr="002E2EEB">
        <w:rPr>
          <w:sz w:val="22"/>
          <w:szCs w:val="22"/>
        </w:rPr>
        <w:tab/>
      </w:r>
      <w:r w:rsidRPr="002E2EEB">
        <w:rPr>
          <w:sz w:val="22"/>
          <w:szCs w:val="22"/>
        </w:rPr>
        <w:tab/>
      </w:r>
      <w:r w:rsidRPr="002E2EEB">
        <w:rPr>
          <w:sz w:val="22"/>
          <w:szCs w:val="22"/>
        </w:rPr>
        <w:tab/>
      </w:r>
      <w:r w:rsidRPr="002E2EEB">
        <w:rPr>
          <w:sz w:val="22"/>
          <w:szCs w:val="22"/>
        </w:rPr>
        <w:tab/>
      </w:r>
      <w:r w:rsidRPr="002E2EEB">
        <w:rPr>
          <w:sz w:val="22"/>
          <w:szCs w:val="22"/>
        </w:rPr>
        <w:tab/>
      </w:r>
      <w:r w:rsidRPr="002E2EEB">
        <w:rPr>
          <w:sz w:val="22"/>
          <w:szCs w:val="22"/>
        </w:rPr>
        <w:tab/>
        <w:t>E-mail</w:t>
      </w:r>
      <w:r w:rsidRPr="002E2EEB">
        <w:rPr>
          <w:rFonts w:eastAsia="Cambria"/>
          <w:bCs/>
          <w:color w:val="000000" w:themeColor="text1"/>
          <w:sz w:val="22"/>
          <w:szCs w:val="22"/>
        </w:rPr>
        <w:t>:</w:t>
      </w:r>
      <w:r w:rsidRPr="002E2EEB">
        <w:rPr>
          <w:rFonts w:eastAsia="Cambria"/>
          <w:bCs/>
          <w:color w:val="000000" w:themeColor="text1"/>
          <w:sz w:val="22"/>
          <w:szCs w:val="22"/>
          <w:u w:val="single"/>
        </w:rPr>
        <w:tab/>
      </w:r>
      <w:r w:rsidRPr="002E2EEB">
        <w:rPr>
          <w:rFonts w:eastAsia="Cambria"/>
          <w:bCs/>
          <w:color w:val="000000" w:themeColor="text1"/>
          <w:sz w:val="22"/>
          <w:szCs w:val="22"/>
          <w:u w:val="single"/>
        </w:rPr>
        <w:tab/>
      </w:r>
      <w:r w:rsidRPr="002E2EEB">
        <w:rPr>
          <w:rFonts w:eastAsia="Cambria"/>
          <w:bCs/>
          <w:color w:val="000000" w:themeColor="text1"/>
          <w:sz w:val="22"/>
          <w:szCs w:val="22"/>
          <w:u w:val="single"/>
        </w:rPr>
        <w:tab/>
      </w:r>
      <w:r w:rsidRPr="002E2EEB">
        <w:rPr>
          <w:rFonts w:eastAsia="Cambria"/>
          <w:bCs/>
          <w:color w:val="000000" w:themeColor="text1"/>
          <w:sz w:val="22"/>
          <w:szCs w:val="22"/>
          <w:u w:val="single"/>
        </w:rPr>
        <w:tab/>
      </w:r>
      <w:r w:rsidRPr="002E2EEB">
        <w:rPr>
          <w:rFonts w:eastAsia="Cambria"/>
          <w:bCs/>
          <w:color w:val="000000" w:themeColor="text1"/>
          <w:sz w:val="22"/>
          <w:szCs w:val="22"/>
          <w:u w:val="single"/>
        </w:rPr>
        <w:tab/>
      </w:r>
      <w:r w:rsidRPr="002E2EEB">
        <w:rPr>
          <w:rFonts w:eastAsia="Cambria"/>
          <w:bCs/>
          <w:color w:val="000000" w:themeColor="text1"/>
          <w:sz w:val="22"/>
          <w:szCs w:val="22"/>
          <w:u w:val="single"/>
        </w:rPr>
        <w:tab/>
      </w:r>
      <w:r w:rsidRPr="002E2EEB">
        <w:rPr>
          <w:sz w:val="22"/>
          <w:szCs w:val="22"/>
        </w:rPr>
        <w:t xml:space="preserve"> </w:t>
      </w:r>
    </w:p>
    <w:p w14:paraId="05D0293E" w14:textId="77777777" w:rsidR="0094655E" w:rsidRPr="002E2EEB" w:rsidRDefault="0094655E" w:rsidP="0094655E">
      <w:pPr>
        <w:keepNext/>
        <w:keepLines/>
        <w:pBdr>
          <w:bottom w:val="single" w:sz="12" w:space="31" w:color="auto"/>
        </w:pBdr>
        <w:rPr>
          <w:sz w:val="22"/>
          <w:szCs w:val="22"/>
        </w:rPr>
      </w:pPr>
      <w:r w:rsidRPr="002E2EEB">
        <w:rPr>
          <w:sz w:val="22"/>
          <w:szCs w:val="22"/>
        </w:rPr>
        <w:tab/>
      </w:r>
      <w:r w:rsidRPr="002E2EEB">
        <w:rPr>
          <w:sz w:val="22"/>
          <w:szCs w:val="22"/>
        </w:rPr>
        <w:tab/>
      </w:r>
      <w:r w:rsidRPr="002E2EEB">
        <w:rPr>
          <w:sz w:val="22"/>
          <w:szCs w:val="22"/>
        </w:rPr>
        <w:tab/>
      </w:r>
      <w:r w:rsidRPr="002E2EEB">
        <w:rPr>
          <w:sz w:val="22"/>
          <w:szCs w:val="22"/>
        </w:rPr>
        <w:tab/>
      </w:r>
      <w:r w:rsidRPr="002E2EEB">
        <w:rPr>
          <w:sz w:val="22"/>
          <w:szCs w:val="22"/>
        </w:rPr>
        <w:tab/>
      </w:r>
      <w:r w:rsidRPr="002E2EEB">
        <w:rPr>
          <w:sz w:val="22"/>
          <w:szCs w:val="22"/>
        </w:rPr>
        <w:tab/>
      </w:r>
      <w:r w:rsidRPr="002E2EEB">
        <w:rPr>
          <w:sz w:val="22"/>
          <w:szCs w:val="22"/>
        </w:rPr>
        <w:tab/>
      </w:r>
      <w:proofErr w:type="gramStart"/>
      <w:r w:rsidRPr="002E2EEB">
        <w:rPr>
          <w:sz w:val="22"/>
          <w:szCs w:val="22"/>
        </w:rPr>
        <w:t>EIN #</w:t>
      </w:r>
      <w:r w:rsidRPr="002E2EEB">
        <w:rPr>
          <w:rFonts w:eastAsia="Cambria"/>
          <w:bCs/>
          <w:color w:val="000000" w:themeColor="text1"/>
          <w:sz w:val="22"/>
          <w:szCs w:val="22"/>
        </w:rPr>
        <w:t>:</w:t>
      </w:r>
      <w:proofErr w:type="gramEnd"/>
      <w:r w:rsidRPr="002E2EEB">
        <w:rPr>
          <w:rFonts w:eastAsia="Cambria"/>
          <w:bCs/>
          <w:color w:val="000000" w:themeColor="text1"/>
          <w:sz w:val="22"/>
          <w:szCs w:val="22"/>
          <w:u w:val="single"/>
        </w:rPr>
        <w:tab/>
      </w:r>
      <w:r w:rsidRPr="002E2EEB">
        <w:rPr>
          <w:rFonts w:eastAsia="Cambria"/>
          <w:bCs/>
          <w:color w:val="000000" w:themeColor="text1"/>
          <w:sz w:val="22"/>
          <w:szCs w:val="22"/>
          <w:u w:val="single"/>
        </w:rPr>
        <w:tab/>
      </w:r>
      <w:r w:rsidRPr="002E2EEB">
        <w:rPr>
          <w:rFonts w:eastAsia="Cambria"/>
          <w:bCs/>
          <w:color w:val="000000" w:themeColor="text1"/>
          <w:sz w:val="22"/>
          <w:szCs w:val="22"/>
          <w:u w:val="single"/>
        </w:rPr>
        <w:tab/>
      </w:r>
      <w:r w:rsidRPr="002E2EEB">
        <w:rPr>
          <w:rFonts w:eastAsia="Cambria"/>
          <w:bCs/>
          <w:color w:val="000000" w:themeColor="text1"/>
          <w:sz w:val="22"/>
          <w:szCs w:val="22"/>
          <w:u w:val="single"/>
        </w:rPr>
        <w:tab/>
      </w:r>
      <w:r w:rsidRPr="002E2EEB">
        <w:rPr>
          <w:rFonts w:eastAsia="Cambria"/>
          <w:bCs/>
          <w:color w:val="000000" w:themeColor="text1"/>
          <w:sz w:val="22"/>
          <w:szCs w:val="22"/>
          <w:u w:val="single"/>
        </w:rPr>
        <w:tab/>
      </w:r>
      <w:r w:rsidRPr="002E2EEB">
        <w:rPr>
          <w:rFonts w:eastAsia="Cambria"/>
          <w:bCs/>
          <w:color w:val="000000" w:themeColor="text1"/>
          <w:sz w:val="22"/>
          <w:szCs w:val="22"/>
          <w:u w:val="single"/>
        </w:rPr>
        <w:tab/>
      </w:r>
    </w:p>
    <w:p w14:paraId="1DCAD284" w14:textId="77777777" w:rsidR="0094655E" w:rsidRPr="002E2EEB" w:rsidRDefault="0094655E" w:rsidP="0094655E">
      <w:pPr>
        <w:keepNext/>
        <w:keepLines/>
        <w:pBdr>
          <w:bottom w:val="single" w:sz="12" w:space="31" w:color="auto"/>
        </w:pBdr>
        <w:rPr>
          <w:sz w:val="22"/>
          <w:szCs w:val="22"/>
        </w:rPr>
      </w:pPr>
      <w:r w:rsidRPr="002E2EEB">
        <w:rPr>
          <w:sz w:val="22"/>
          <w:szCs w:val="22"/>
        </w:rPr>
        <w:tab/>
      </w:r>
      <w:r w:rsidRPr="002E2EEB">
        <w:rPr>
          <w:sz w:val="22"/>
          <w:szCs w:val="22"/>
        </w:rPr>
        <w:tab/>
      </w:r>
      <w:r w:rsidRPr="002E2EEB">
        <w:rPr>
          <w:sz w:val="22"/>
          <w:szCs w:val="22"/>
        </w:rPr>
        <w:tab/>
      </w:r>
      <w:r w:rsidRPr="002E2EEB">
        <w:rPr>
          <w:sz w:val="22"/>
          <w:szCs w:val="22"/>
        </w:rPr>
        <w:tab/>
      </w:r>
      <w:r w:rsidRPr="002E2EEB">
        <w:rPr>
          <w:sz w:val="22"/>
          <w:szCs w:val="22"/>
        </w:rPr>
        <w:tab/>
      </w:r>
      <w:r w:rsidRPr="002E2EEB">
        <w:rPr>
          <w:sz w:val="22"/>
          <w:szCs w:val="22"/>
        </w:rPr>
        <w:tab/>
      </w:r>
      <w:r w:rsidRPr="002E2EEB">
        <w:rPr>
          <w:sz w:val="22"/>
          <w:szCs w:val="22"/>
        </w:rPr>
        <w:tab/>
      </w:r>
      <w:r w:rsidRPr="002E2EEB">
        <w:rPr>
          <w:sz w:val="22"/>
          <w:szCs w:val="22"/>
        </w:rPr>
        <w:tab/>
      </w:r>
      <w:r w:rsidRPr="002E2EEB">
        <w:rPr>
          <w:sz w:val="22"/>
          <w:szCs w:val="22"/>
        </w:rPr>
        <w:tab/>
      </w:r>
      <w:r w:rsidRPr="002E2EEB">
        <w:rPr>
          <w:sz w:val="22"/>
          <w:szCs w:val="22"/>
        </w:rPr>
        <w:tab/>
      </w:r>
      <w:r w:rsidRPr="002E2EEB">
        <w:rPr>
          <w:sz w:val="22"/>
          <w:szCs w:val="22"/>
        </w:rPr>
        <w:tab/>
      </w:r>
      <w:r w:rsidRPr="002E2EEB">
        <w:rPr>
          <w:sz w:val="22"/>
          <w:szCs w:val="22"/>
        </w:rPr>
        <w:tab/>
      </w:r>
      <w:r w:rsidRPr="002E2EEB">
        <w:rPr>
          <w:sz w:val="22"/>
          <w:szCs w:val="22"/>
        </w:rPr>
        <w:tab/>
      </w:r>
    </w:p>
    <w:p w14:paraId="08FAE521" w14:textId="77777777" w:rsidR="0094655E" w:rsidRPr="002E2EEB" w:rsidRDefault="0094655E" w:rsidP="0094655E">
      <w:pPr>
        <w:keepNext/>
        <w:keepLines/>
        <w:pBdr>
          <w:bottom w:val="single" w:sz="12" w:space="31" w:color="auto"/>
        </w:pBdr>
        <w:rPr>
          <w:sz w:val="22"/>
          <w:szCs w:val="22"/>
        </w:rPr>
      </w:pPr>
      <w:r w:rsidRPr="002E2EEB">
        <w:rPr>
          <w:sz w:val="22"/>
          <w:szCs w:val="22"/>
        </w:rPr>
        <w:t>Today’s Date</w:t>
      </w:r>
      <w:del w:id="3" w:author="Melissa Cobb" w:date="2021-11-30T16:37:00Z">
        <w:r w:rsidRPr="002E2EEB" w:rsidDel="00BD16FF">
          <w:rPr>
            <w:sz w:val="22"/>
            <w:szCs w:val="22"/>
          </w:rPr>
          <w:delText>:</w:delText>
        </w:r>
      </w:del>
      <w:ins w:id="4" w:author="Melissa Cobb" w:date="2021-11-30T16:37:00Z">
        <w:r w:rsidRPr="002E2EEB">
          <w:rPr>
            <w:rFonts w:eastAsia="Cambria"/>
            <w:bCs/>
            <w:sz w:val="22"/>
            <w:szCs w:val="22"/>
          </w:rPr>
          <w:t>:</w:t>
        </w:r>
        <w:r w:rsidRPr="002E2EEB">
          <w:rPr>
            <w:rFonts w:eastAsia="Cambria"/>
            <w:bCs/>
            <w:sz w:val="22"/>
            <w:szCs w:val="22"/>
            <w:u w:val="single"/>
          </w:rPr>
          <w:tab/>
        </w:r>
        <w:r w:rsidRPr="002E2EEB">
          <w:rPr>
            <w:rFonts w:eastAsia="Cambria"/>
            <w:bCs/>
            <w:sz w:val="22"/>
            <w:szCs w:val="22"/>
            <w:u w:val="single"/>
          </w:rPr>
          <w:tab/>
        </w:r>
        <w:r w:rsidRPr="002E2EEB">
          <w:rPr>
            <w:rFonts w:eastAsia="Cambria"/>
            <w:bCs/>
            <w:sz w:val="22"/>
            <w:szCs w:val="22"/>
            <w:u w:val="single"/>
          </w:rPr>
          <w:tab/>
        </w:r>
        <w:r w:rsidRPr="002E2EEB">
          <w:rPr>
            <w:rFonts w:eastAsia="Cambria"/>
            <w:bCs/>
            <w:sz w:val="22"/>
            <w:szCs w:val="22"/>
            <w:u w:val="single"/>
          </w:rPr>
          <w:tab/>
        </w:r>
        <w:r w:rsidRPr="002E2EEB">
          <w:rPr>
            <w:rFonts w:eastAsia="Cambria"/>
            <w:bCs/>
            <w:sz w:val="22"/>
            <w:szCs w:val="22"/>
            <w:u w:val="single"/>
          </w:rPr>
          <w:tab/>
        </w:r>
      </w:ins>
    </w:p>
    <w:p w14:paraId="1C34C7EE" w14:textId="77777777" w:rsidR="0094655E" w:rsidRPr="002E2EEB" w:rsidRDefault="0094655E" w:rsidP="0094655E">
      <w:pPr>
        <w:rPr>
          <w:b/>
          <w:sz w:val="22"/>
          <w:szCs w:val="22"/>
        </w:rPr>
      </w:pPr>
      <w:r w:rsidRPr="002E2EEB">
        <w:rPr>
          <w:b/>
          <w:sz w:val="22"/>
          <w:szCs w:val="22"/>
        </w:rPr>
        <w:br w:type="page"/>
      </w:r>
    </w:p>
    <w:p w14:paraId="2FE6BDFE" w14:textId="77777777" w:rsidR="0094655E" w:rsidRPr="002E2EEB" w:rsidRDefault="0094655E" w:rsidP="0094655E">
      <w:pPr>
        <w:jc w:val="center"/>
        <w:rPr>
          <w:b/>
          <w:sz w:val="22"/>
          <w:szCs w:val="22"/>
        </w:rPr>
      </w:pPr>
      <w:r w:rsidRPr="002E2EEB">
        <w:rPr>
          <w:b/>
          <w:sz w:val="22"/>
          <w:szCs w:val="22"/>
        </w:rPr>
        <w:lastRenderedPageBreak/>
        <w:t>Exhibit A</w:t>
      </w:r>
    </w:p>
    <w:p w14:paraId="42138C85" w14:textId="77777777" w:rsidR="0094655E" w:rsidRPr="002E2EEB" w:rsidRDefault="0094655E" w:rsidP="0094655E">
      <w:pPr>
        <w:jc w:val="center"/>
        <w:rPr>
          <w:b/>
          <w:sz w:val="22"/>
          <w:szCs w:val="22"/>
        </w:rPr>
      </w:pPr>
    </w:p>
    <w:p w14:paraId="03029C97" w14:textId="77777777" w:rsidR="0094655E" w:rsidRPr="002E2EEB" w:rsidRDefault="0094655E" w:rsidP="0094655E">
      <w:pPr>
        <w:jc w:val="center"/>
        <w:rPr>
          <w:b/>
          <w:sz w:val="22"/>
          <w:szCs w:val="22"/>
        </w:rPr>
      </w:pPr>
      <w:r w:rsidRPr="002E2EEB">
        <w:rPr>
          <w:b/>
          <w:sz w:val="22"/>
          <w:szCs w:val="22"/>
        </w:rPr>
        <w:t>Terms and Conditions</w:t>
      </w:r>
    </w:p>
    <w:p w14:paraId="163E1145" w14:textId="77777777" w:rsidR="0094655E" w:rsidRPr="002E2EEB" w:rsidRDefault="0094655E" w:rsidP="0094655E">
      <w:pPr>
        <w:rPr>
          <w:b/>
          <w:sz w:val="22"/>
          <w:szCs w:val="22"/>
        </w:rPr>
      </w:pPr>
    </w:p>
    <w:p w14:paraId="66293153" w14:textId="77777777" w:rsidR="0094655E" w:rsidRPr="002E2EEB" w:rsidRDefault="0094655E" w:rsidP="0094655E">
      <w:pPr>
        <w:pStyle w:val="ListParagraph"/>
        <w:keepNext/>
        <w:keepLines/>
        <w:numPr>
          <w:ilvl w:val="0"/>
          <w:numId w:val="1"/>
        </w:numPr>
        <w:tabs>
          <w:tab w:val="left" w:pos="360"/>
        </w:tabs>
        <w:ind w:left="0" w:firstLine="360"/>
        <w:jc w:val="both"/>
        <w:rPr>
          <w:b/>
          <w:sz w:val="22"/>
          <w:szCs w:val="22"/>
        </w:rPr>
      </w:pPr>
      <w:r w:rsidRPr="002E2EEB">
        <w:rPr>
          <w:b/>
          <w:sz w:val="22"/>
          <w:szCs w:val="22"/>
          <w:u w:val="single"/>
        </w:rPr>
        <w:t>Services</w:t>
      </w:r>
      <w:r w:rsidRPr="002E2EEB">
        <w:rPr>
          <w:b/>
          <w:sz w:val="22"/>
          <w:szCs w:val="22"/>
        </w:rPr>
        <w:t xml:space="preserve">: </w:t>
      </w:r>
      <w:r w:rsidRPr="002E2EEB">
        <w:rPr>
          <w:sz w:val="22"/>
          <w:szCs w:val="22"/>
        </w:rPr>
        <w:t xml:space="preserve">Your Services as outlined in the Deal Sheet will be in accordance with Company’s reasonable directions. Any other activities performed by you in conjunction with this Agreement must be approved in advance in writing by Company. Company may, at its sole option, require you to immediately cancel or suspend any of your activities which are not in accordance with such directions, which involve unapproved ancillary activities, or which are deemed, in the sole judgment of Company, to be injurious to the reputation or goodwill of Company. </w:t>
      </w:r>
    </w:p>
    <w:p w14:paraId="555622E7" w14:textId="77777777" w:rsidR="0094655E" w:rsidRPr="002E2EEB" w:rsidRDefault="0094655E" w:rsidP="0094655E">
      <w:pPr>
        <w:pStyle w:val="ListParagraph"/>
        <w:keepNext/>
        <w:keepLines/>
        <w:tabs>
          <w:tab w:val="left" w:pos="360"/>
        </w:tabs>
        <w:ind w:left="360"/>
        <w:rPr>
          <w:b/>
          <w:sz w:val="22"/>
          <w:szCs w:val="22"/>
        </w:rPr>
      </w:pPr>
      <w:r w:rsidRPr="002E2EEB">
        <w:rPr>
          <w:b/>
          <w:sz w:val="22"/>
          <w:szCs w:val="22"/>
        </w:rPr>
        <w:t xml:space="preserve"> </w:t>
      </w:r>
    </w:p>
    <w:p w14:paraId="6485EB61" w14:textId="77777777" w:rsidR="0094655E" w:rsidRPr="002E2EEB" w:rsidRDefault="0094655E" w:rsidP="0094655E">
      <w:pPr>
        <w:pStyle w:val="ListParagraph"/>
        <w:keepNext/>
        <w:keepLines/>
        <w:numPr>
          <w:ilvl w:val="0"/>
          <w:numId w:val="1"/>
        </w:numPr>
        <w:tabs>
          <w:tab w:val="left" w:pos="360"/>
        </w:tabs>
        <w:ind w:left="0" w:firstLine="360"/>
        <w:jc w:val="both"/>
        <w:rPr>
          <w:b/>
          <w:sz w:val="22"/>
          <w:szCs w:val="22"/>
          <w:u w:val="single"/>
        </w:rPr>
      </w:pPr>
      <w:r w:rsidRPr="002E2EEB">
        <w:rPr>
          <w:b/>
          <w:sz w:val="22"/>
          <w:szCs w:val="22"/>
          <w:u w:val="single"/>
        </w:rPr>
        <w:t>Grant of Rights</w:t>
      </w:r>
      <w:r w:rsidRPr="002E2EEB">
        <w:rPr>
          <w:b/>
          <w:sz w:val="22"/>
          <w:szCs w:val="22"/>
        </w:rPr>
        <w:t xml:space="preserve">: </w:t>
      </w:r>
    </w:p>
    <w:p w14:paraId="00A3E4EC" w14:textId="77777777" w:rsidR="0094655E" w:rsidRPr="002E2EEB" w:rsidRDefault="0094655E" w:rsidP="0094655E">
      <w:pPr>
        <w:pStyle w:val="ListParagraph"/>
        <w:keepNext/>
        <w:keepLines/>
        <w:tabs>
          <w:tab w:val="left" w:pos="360"/>
        </w:tabs>
        <w:ind w:left="360"/>
        <w:jc w:val="both"/>
        <w:rPr>
          <w:b/>
          <w:sz w:val="22"/>
          <w:szCs w:val="22"/>
          <w:u w:val="single"/>
        </w:rPr>
      </w:pPr>
    </w:p>
    <w:p w14:paraId="2A91EECD" w14:textId="77777777" w:rsidR="0094655E" w:rsidRPr="002E2EEB" w:rsidRDefault="0094655E" w:rsidP="0094655E">
      <w:pPr>
        <w:pStyle w:val="ListParagraph"/>
        <w:keepNext/>
        <w:keepLines/>
        <w:numPr>
          <w:ilvl w:val="1"/>
          <w:numId w:val="1"/>
        </w:numPr>
        <w:tabs>
          <w:tab w:val="left" w:pos="360"/>
        </w:tabs>
        <w:jc w:val="both"/>
        <w:rPr>
          <w:b/>
          <w:sz w:val="22"/>
          <w:szCs w:val="22"/>
          <w:u w:val="single"/>
        </w:rPr>
      </w:pPr>
      <w:r w:rsidRPr="002E2EEB">
        <w:rPr>
          <w:sz w:val="22"/>
          <w:szCs w:val="22"/>
          <w:u w:val="single"/>
        </w:rPr>
        <w:t>Likeness</w:t>
      </w:r>
      <w:r w:rsidRPr="002E2EEB">
        <w:rPr>
          <w:b/>
          <w:sz w:val="22"/>
          <w:szCs w:val="22"/>
        </w:rPr>
        <w:t>.</w:t>
      </w:r>
      <w:r w:rsidRPr="002E2EEB">
        <w:rPr>
          <w:sz w:val="22"/>
          <w:szCs w:val="22"/>
        </w:rPr>
        <w:t xml:space="preserve"> You grant Company a fully paid up, unlimited, sub-licensable non-exclusive right and license, but not the obligation, to use, reproduce, publish, perform and display your name, photographs, image, likeness, professional background and experience, voice, performance, reputation, social media handles, quotes, testimonials, and other indicia (“</w:t>
      </w:r>
      <w:r w:rsidRPr="002E2EEB">
        <w:rPr>
          <w:b/>
          <w:sz w:val="22"/>
          <w:szCs w:val="22"/>
        </w:rPr>
        <w:t>Likeness</w:t>
      </w:r>
      <w:r w:rsidRPr="002E2EEB">
        <w:rPr>
          <w:sz w:val="22"/>
          <w:szCs w:val="22"/>
        </w:rPr>
        <w:t xml:space="preserve">”), in the Media and the Territory during the Use Period, in connection with Content and Influencer’s services. </w:t>
      </w:r>
    </w:p>
    <w:p w14:paraId="3B8309BD" w14:textId="77777777" w:rsidR="0094655E" w:rsidRPr="002E2EEB" w:rsidRDefault="0094655E" w:rsidP="0094655E">
      <w:pPr>
        <w:pStyle w:val="ListParagraph"/>
        <w:keepNext/>
        <w:keepLines/>
        <w:tabs>
          <w:tab w:val="left" w:pos="360"/>
        </w:tabs>
        <w:ind w:left="1440"/>
        <w:jc w:val="both"/>
        <w:rPr>
          <w:b/>
          <w:sz w:val="22"/>
          <w:szCs w:val="22"/>
          <w:u w:val="single"/>
        </w:rPr>
      </w:pPr>
    </w:p>
    <w:p w14:paraId="2D195FC8" w14:textId="77777777" w:rsidR="0094655E" w:rsidRPr="002E2EEB" w:rsidRDefault="0094655E" w:rsidP="0094655E">
      <w:pPr>
        <w:pStyle w:val="ListParagraph"/>
        <w:keepNext/>
        <w:keepLines/>
        <w:numPr>
          <w:ilvl w:val="1"/>
          <w:numId w:val="1"/>
        </w:numPr>
        <w:tabs>
          <w:tab w:val="left" w:pos="360"/>
        </w:tabs>
        <w:jc w:val="both"/>
        <w:rPr>
          <w:b/>
          <w:sz w:val="22"/>
          <w:szCs w:val="22"/>
          <w:u w:val="single"/>
        </w:rPr>
      </w:pPr>
      <w:r w:rsidRPr="002E2EEB">
        <w:rPr>
          <w:sz w:val="22"/>
          <w:szCs w:val="22"/>
          <w:u w:val="single"/>
        </w:rPr>
        <w:t>License to Use Marks</w:t>
      </w:r>
      <w:r w:rsidRPr="002E2EEB">
        <w:rPr>
          <w:sz w:val="22"/>
          <w:szCs w:val="22"/>
        </w:rPr>
        <w:t>. You grant Company an unlimited, exclusive, sub-licensable right and license, to use, edit, reproduce, publish, perform and display the name, trade name, domain name, trademarks, logos, and identifications associated with your social media accounts, including but not limited to Instagram, Facebook, TikTok, and Twitter Accounts and Blog, including, without limitation, username and account handle (“</w:t>
      </w:r>
      <w:r w:rsidRPr="002E2EEB">
        <w:rPr>
          <w:b/>
          <w:sz w:val="22"/>
          <w:szCs w:val="22"/>
        </w:rPr>
        <w:t>Marks</w:t>
      </w:r>
      <w:r w:rsidRPr="002E2EEB">
        <w:rPr>
          <w:sz w:val="22"/>
          <w:szCs w:val="22"/>
        </w:rPr>
        <w:t xml:space="preserve">”), for the duration of the Use Period and in the Media and Territory; provided, however, that all posts including the Marks posted during the Term may remain posted for archival purposes. </w:t>
      </w:r>
    </w:p>
    <w:p w14:paraId="417C3BCC" w14:textId="77777777" w:rsidR="0094655E" w:rsidRPr="002E2EEB" w:rsidRDefault="0094655E" w:rsidP="0094655E">
      <w:pPr>
        <w:pStyle w:val="ListParagraph"/>
        <w:keepNext/>
        <w:keepLines/>
        <w:tabs>
          <w:tab w:val="left" w:pos="360"/>
        </w:tabs>
        <w:ind w:left="360"/>
        <w:jc w:val="both"/>
        <w:rPr>
          <w:b/>
          <w:sz w:val="22"/>
          <w:szCs w:val="22"/>
          <w:u w:val="single"/>
        </w:rPr>
      </w:pPr>
    </w:p>
    <w:p w14:paraId="560EC72B" w14:textId="77777777" w:rsidR="0094655E" w:rsidRPr="002E2EEB" w:rsidRDefault="0094655E" w:rsidP="0094655E">
      <w:pPr>
        <w:pStyle w:val="NormalWeb"/>
        <w:numPr>
          <w:ilvl w:val="0"/>
          <w:numId w:val="1"/>
        </w:numPr>
        <w:spacing w:after="240" w:afterAutospacing="0"/>
        <w:contextualSpacing/>
        <w:jc w:val="both"/>
        <w:rPr>
          <w:sz w:val="22"/>
          <w:szCs w:val="22"/>
        </w:rPr>
      </w:pPr>
      <w:r w:rsidRPr="002E2EEB">
        <w:rPr>
          <w:b/>
          <w:sz w:val="22"/>
          <w:szCs w:val="22"/>
          <w:u w:val="single"/>
        </w:rPr>
        <w:t>Work Requirements</w:t>
      </w:r>
      <w:r w:rsidRPr="002E2EEB">
        <w:rPr>
          <w:b/>
          <w:sz w:val="22"/>
          <w:szCs w:val="22"/>
        </w:rPr>
        <w:t>:</w:t>
      </w:r>
      <w:r w:rsidRPr="002E2EEB">
        <w:rPr>
          <w:sz w:val="22"/>
          <w:szCs w:val="22"/>
        </w:rPr>
        <w:t xml:space="preserve"> You represent and warrant:</w:t>
      </w:r>
    </w:p>
    <w:p w14:paraId="0FFB9018" w14:textId="77777777" w:rsidR="0094655E" w:rsidRPr="002E2EEB" w:rsidRDefault="0094655E" w:rsidP="0094655E">
      <w:pPr>
        <w:pStyle w:val="NormalWeb"/>
        <w:spacing w:after="240" w:afterAutospacing="0"/>
        <w:ind w:left="720"/>
        <w:contextualSpacing/>
        <w:jc w:val="both"/>
        <w:rPr>
          <w:sz w:val="22"/>
          <w:szCs w:val="22"/>
        </w:rPr>
      </w:pPr>
    </w:p>
    <w:p w14:paraId="40D3A988" w14:textId="77777777" w:rsidR="0094655E" w:rsidRPr="002E2EEB" w:rsidRDefault="0094655E" w:rsidP="0094655E">
      <w:pPr>
        <w:pStyle w:val="NormalWeb"/>
        <w:numPr>
          <w:ilvl w:val="1"/>
          <w:numId w:val="1"/>
        </w:numPr>
        <w:spacing w:after="240" w:afterAutospacing="0"/>
        <w:contextualSpacing/>
        <w:jc w:val="both"/>
        <w:rPr>
          <w:sz w:val="22"/>
          <w:szCs w:val="22"/>
        </w:rPr>
      </w:pPr>
      <w:r w:rsidRPr="002E2EEB">
        <w:rPr>
          <w:sz w:val="22"/>
          <w:szCs w:val="22"/>
        </w:rPr>
        <w:t>You have the full right and power to enter into and perform this Agreement and to grant all rights granted to Company under this Agreement without the consent of any third party and are not limited by any agreements with other third parties.</w:t>
      </w:r>
    </w:p>
    <w:p w14:paraId="131BA4D2" w14:textId="77777777" w:rsidR="0094655E" w:rsidRPr="002E2EEB" w:rsidRDefault="0094655E" w:rsidP="0094655E">
      <w:pPr>
        <w:pStyle w:val="NormalWeb"/>
        <w:spacing w:after="240" w:afterAutospacing="0"/>
        <w:ind w:left="1440"/>
        <w:contextualSpacing/>
        <w:jc w:val="both"/>
        <w:rPr>
          <w:sz w:val="22"/>
          <w:szCs w:val="22"/>
        </w:rPr>
      </w:pPr>
    </w:p>
    <w:p w14:paraId="268EBAAC" w14:textId="77777777" w:rsidR="0094655E" w:rsidRPr="002E2EEB" w:rsidRDefault="0094655E" w:rsidP="0094655E">
      <w:pPr>
        <w:pStyle w:val="NormalWeb"/>
        <w:numPr>
          <w:ilvl w:val="1"/>
          <w:numId w:val="1"/>
        </w:numPr>
        <w:spacing w:after="240" w:afterAutospacing="0"/>
        <w:contextualSpacing/>
        <w:jc w:val="both"/>
        <w:rPr>
          <w:sz w:val="22"/>
          <w:szCs w:val="22"/>
        </w:rPr>
      </w:pPr>
      <w:r w:rsidRPr="002E2EEB">
        <w:rPr>
          <w:sz w:val="22"/>
          <w:szCs w:val="22"/>
        </w:rPr>
        <w:t>None of the content that you post under this Agreement (collectively, the “</w:t>
      </w:r>
      <w:r w:rsidRPr="002E2EEB">
        <w:rPr>
          <w:b/>
          <w:sz w:val="22"/>
          <w:szCs w:val="22"/>
        </w:rPr>
        <w:t>Work</w:t>
      </w:r>
      <w:r w:rsidRPr="002E2EEB">
        <w:rPr>
          <w:sz w:val="22"/>
          <w:szCs w:val="22"/>
        </w:rPr>
        <w:t>”) will violate, misappropriate, or infringe on any third-party rights including, but not limited to intellectual property, publicity and/or privacy rights, and will be performed in a competent and professional manner and to the best of your abilities.</w:t>
      </w:r>
    </w:p>
    <w:p w14:paraId="4C9C1CAB" w14:textId="77777777" w:rsidR="0094655E" w:rsidRPr="002E2EEB" w:rsidRDefault="0094655E" w:rsidP="0094655E">
      <w:pPr>
        <w:pStyle w:val="NormalWeb"/>
        <w:spacing w:after="240" w:afterAutospacing="0"/>
        <w:ind w:left="1440"/>
        <w:contextualSpacing/>
        <w:jc w:val="both"/>
        <w:rPr>
          <w:sz w:val="22"/>
          <w:szCs w:val="22"/>
        </w:rPr>
      </w:pPr>
    </w:p>
    <w:p w14:paraId="1C04B134" w14:textId="77777777" w:rsidR="0094655E" w:rsidRPr="002E2EEB" w:rsidRDefault="0094655E" w:rsidP="0094655E">
      <w:pPr>
        <w:pStyle w:val="NormalWeb"/>
        <w:numPr>
          <w:ilvl w:val="1"/>
          <w:numId w:val="1"/>
        </w:numPr>
        <w:spacing w:after="240" w:afterAutospacing="0"/>
        <w:contextualSpacing/>
        <w:jc w:val="both"/>
        <w:rPr>
          <w:sz w:val="22"/>
          <w:szCs w:val="22"/>
        </w:rPr>
      </w:pPr>
      <w:r w:rsidRPr="002E2EEB">
        <w:rPr>
          <w:sz w:val="22"/>
          <w:szCs w:val="22"/>
        </w:rPr>
        <w:t xml:space="preserve">The Work will not include the name or likeness of any other individual and/or entity unless approved by Company. You will obtain all necessary permissions and releases from any such individuals and/or entities. </w:t>
      </w:r>
    </w:p>
    <w:p w14:paraId="7B0ECCA3" w14:textId="77777777" w:rsidR="0094655E" w:rsidRPr="002E2EEB" w:rsidRDefault="0094655E" w:rsidP="0094655E">
      <w:pPr>
        <w:pStyle w:val="NormalWeb"/>
        <w:spacing w:after="240" w:afterAutospacing="0"/>
        <w:ind w:left="1440"/>
        <w:contextualSpacing/>
        <w:jc w:val="both"/>
        <w:rPr>
          <w:sz w:val="22"/>
          <w:szCs w:val="22"/>
        </w:rPr>
      </w:pPr>
    </w:p>
    <w:p w14:paraId="01CD84A0" w14:textId="77777777" w:rsidR="0094655E" w:rsidRPr="002E2EEB" w:rsidRDefault="0094655E" w:rsidP="0094655E">
      <w:pPr>
        <w:pStyle w:val="NormalWeb"/>
        <w:numPr>
          <w:ilvl w:val="1"/>
          <w:numId w:val="1"/>
        </w:numPr>
        <w:spacing w:after="240" w:afterAutospacing="0"/>
        <w:contextualSpacing/>
        <w:jc w:val="both"/>
        <w:rPr>
          <w:sz w:val="22"/>
          <w:szCs w:val="22"/>
        </w:rPr>
      </w:pPr>
      <w:r w:rsidRPr="002E2EEB">
        <w:rPr>
          <w:sz w:val="22"/>
          <w:szCs w:val="22"/>
        </w:rPr>
        <w:t xml:space="preserve">The Work will be accurate, reflect your actual experiences and beliefs and will not be misleading. </w:t>
      </w:r>
    </w:p>
    <w:p w14:paraId="4465A7E5" w14:textId="77777777" w:rsidR="0094655E" w:rsidRPr="002E2EEB" w:rsidRDefault="0094655E" w:rsidP="0094655E">
      <w:pPr>
        <w:pStyle w:val="NormalWeb"/>
        <w:spacing w:after="240" w:afterAutospacing="0"/>
        <w:ind w:left="1440"/>
        <w:contextualSpacing/>
        <w:jc w:val="both"/>
        <w:rPr>
          <w:sz w:val="22"/>
          <w:szCs w:val="22"/>
        </w:rPr>
      </w:pPr>
    </w:p>
    <w:p w14:paraId="0AE6D7C2" w14:textId="77777777" w:rsidR="0094655E" w:rsidRPr="002E2EEB" w:rsidRDefault="0094655E" w:rsidP="0094655E">
      <w:pPr>
        <w:pStyle w:val="NormalWeb"/>
        <w:numPr>
          <w:ilvl w:val="1"/>
          <w:numId w:val="1"/>
        </w:numPr>
        <w:spacing w:after="240" w:afterAutospacing="0"/>
        <w:contextualSpacing/>
        <w:jc w:val="both"/>
        <w:rPr>
          <w:sz w:val="22"/>
          <w:szCs w:val="22"/>
        </w:rPr>
      </w:pPr>
      <w:r w:rsidRPr="002E2EEB">
        <w:rPr>
          <w:sz w:val="22"/>
          <w:szCs w:val="22"/>
        </w:rPr>
        <w:t xml:space="preserve">You acknowledge that you have read and agree to comply with all applicable provisions of the FTC Guides Concerning the Use of Endorsements and Testimonials in Advertising including, without limitation, that with respect to any statements, posts, or other media or activities in which you comment about Company or its services, you will identify your relationship with Company and disclose that you may receive benefits from Company. </w:t>
      </w:r>
      <w:r w:rsidRPr="002E2EEB">
        <w:rPr>
          <w:color w:val="000000"/>
          <w:sz w:val="22"/>
          <w:szCs w:val="22"/>
        </w:rPr>
        <w:lastRenderedPageBreak/>
        <w:t>Disclosure should be clear and prominent and made in close proximity to any statements that you make about Company’s products or services. Disclosures are required regardless of any space limitations of the medium (e.g. Twitter), where the disclosure can be made via hashtags, e.</w:t>
      </w:r>
      <w:proofErr w:type="gramStart"/>
      <w:r w:rsidRPr="002E2EEB">
        <w:rPr>
          <w:color w:val="000000"/>
          <w:sz w:val="22"/>
          <w:szCs w:val="22"/>
        </w:rPr>
        <w:t>g. #</w:t>
      </w:r>
      <w:proofErr w:type="gramEnd"/>
      <w:r w:rsidRPr="002E2EEB">
        <w:rPr>
          <w:color w:val="000000"/>
          <w:sz w:val="22"/>
          <w:szCs w:val="22"/>
        </w:rPr>
        <w:t xml:space="preserve">sponsored. Your posts and statements should always reflect Your honest and truthful opinions and actual experiences. You </w:t>
      </w:r>
      <w:r w:rsidRPr="002E2EEB">
        <w:rPr>
          <w:sz w:val="22"/>
          <w:szCs w:val="22"/>
        </w:rPr>
        <w:t xml:space="preserve">remain subject to Company’s right to require you to remove or discontinue any links to or mentions of Company. Moreover, Company reserves the right to review and monitor your disclosure practices and to require greater levels of disclosure, if and as determined by Company. </w:t>
      </w:r>
    </w:p>
    <w:p w14:paraId="54EFF69B" w14:textId="77777777" w:rsidR="0094655E" w:rsidRPr="002E2EEB" w:rsidRDefault="0094655E" w:rsidP="0094655E">
      <w:pPr>
        <w:pStyle w:val="NormalWeb"/>
        <w:spacing w:after="240" w:afterAutospacing="0"/>
        <w:ind w:left="1440"/>
        <w:contextualSpacing/>
        <w:jc w:val="both"/>
        <w:rPr>
          <w:sz w:val="22"/>
          <w:szCs w:val="22"/>
        </w:rPr>
      </w:pPr>
    </w:p>
    <w:p w14:paraId="14D47CF1" w14:textId="77777777" w:rsidR="0094655E" w:rsidRPr="002E2EEB" w:rsidRDefault="0094655E" w:rsidP="0094655E">
      <w:pPr>
        <w:pStyle w:val="NormalWeb"/>
        <w:numPr>
          <w:ilvl w:val="1"/>
          <w:numId w:val="1"/>
        </w:numPr>
        <w:spacing w:after="240" w:afterAutospacing="0"/>
        <w:contextualSpacing/>
        <w:jc w:val="both"/>
        <w:rPr>
          <w:sz w:val="22"/>
          <w:szCs w:val="22"/>
        </w:rPr>
      </w:pPr>
      <w:r w:rsidRPr="002E2EEB">
        <w:rPr>
          <w:sz w:val="22"/>
          <w:szCs w:val="22"/>
        </w:rPr>
        <w:t>You understand and agree that Company may comment on, reply to comments on or otherwise interact with the Work.</w:t>
      </w:r>
    </w:p>
    <w:p w14:paraId="36C9DADB" w14:textId="77777777" w:rsidR="0094655E" w:rsidRPr="002E2EEB" w:rsidRDefault="0094655E" w:rsidP="0094655E">
      <w:pPr>
        <w:pStyle w:val="NormalWeb"/>
        <w:spacing w:after="240" w:afterAutospacing="0"/>
        <w:ind w:left="1440"/>
        <w:contextualSpacing/>
        <w:jc w:val="both"/>
        <w:rPr>
          <w:sz w:val="22"/>
          <w:szCs w:val="22"/>
        </w:rPr>
      </w:pPr>
    </w:p>
    <w:p w14:paraId="78DDCAF6" w14:textId="77777777" w:rsidR="0094655E" w:rsidRPr="002E2EEB" w:rsidRDefault="0094655E" w:rsidP="0094655E">
      <w:pPr>
        <w:pStyle w:val="NormalWeb"/>
        <w:numPr>
          <w:ilvl w:val="1"/>
          <w:numId w:val="1"/>
        </w:numPr>
        <w:spacing w:after="240" w:afterAutospacing="0"/>
        <w:contextualSpacing/>
        <w:jc w:val="both"/>
        <w:rPr>
          <w:sz w:val="22"/>
          <w:szCs w:val="22"/>
        </w:rPr>
      </w:pPr>
      <w:r w:rsidRPr="002E2EEB">
        <w:rPr>
          <w:sz w:val="22"/>
          <w:szCs w:val="22"/>
        </w:rPr>
        <w:t>You grant Company permission to amplify the Work with media investment or as otherwise instructed by Company and will provide prompt access to your social media channels for this purpose.</w:t>
      </w:r>
    </w:p>
    <w:p w14:paraId="6FC0438A" w14:textId="77777777" w:rsidR="0094655E" w:rsidRPr="002E2EEB" w:rsidRDefault="0094655E" w:rsidP="0094655E">
      <w:pPr>
        <w:pStyle w:val="NormalWeb"/>
        <w:spacing w:after="240" w:afterAutospacing="0"/>
        <w:ind w:left="1440"/>
        <w:contextualSpacing/>
        <w:jc w:val="both"/>
        <w:rPr>
          <w:sz w:val="22"/>
          <w:szCs w:val="22"/>
        </w:rPr>
      </w:pPr>
    </w:p>
    <w:p w14:paraId="3DEBEEDB" w14:textId="77777777" w:rsidR="0094655E" w:rsidRPr="002E2EEB" w:rsidRDefault="0094655E" w:rsidP="0094655E">
      <w:pPr>
        <w:pStyle w:val="NormalWeb"/>
        <w:numPr>
          <w:ilvl w:val="1"/>
          <w:numId w:val="1"/>
        </w:numPr>
        <w:spacing w:after="240" w:afterAutospacing="0"/>
        <w:contextualSpacing/>
        <w:jc w:val="both"/>
        <w:rPr>
          <w:sz w:val="22"/>
          <w:szCs w:val="22"/>
        </w:rPr>
      </w:pPr>
      <w:r w:rsidRPr="002E2EEB">
        <w:rPr>
          <w:sz w:val="22"/>
          <w:szCs w:val="22"/>
        </w:rPr>
        <w:t>Company has prior approval over all Work, and the timing and location thereof. All Work must be sent to Company for review and written approval from Company (email is fine) before you post.</w:t>
      </w:r>
    </w:p>
    <w:p w14:paraId="1F372CCA" w14:textId="77777777" w:rsidR="0094655E" w:rsidRPr="002E2EEB" w:rsidRDefault="0094655E" w:rsidP="0094655E">
      <w:pPr>
        <w:pStyle w:val="NormalWeb"/>
        <w:spacing w:after="240" w:afterAutospacing="0"/>
        <w:ind w:left="1440"/>
        <w:contextualSpacing/>
        <w:jc w:val="both"/>
        <w:rPr>
          <w:sz w:val="22"/>
          <w:szCs w:val="22"/>
        </w:rPr>
      </w:pPr>
    </w:p>
    <w:p w14:paraId="22BE0412" w14:textId="77777777" w:rsidR="0094655E" w:rsidRPr="002E2EEB" w:rsidRDefault="0094655E" w:rsidP="0094655E">
      <w:pPr>
        <w:pStyle w:val="NormalWeb"/>
        <w:numPr>
          <w:ilvl w:val="1"/>
          <w:numId w:val="1"/>
        </w:numPr>
        <w:spacing w:after="240" w:afterAutospacing="0"/>
        <w:contextualSpacing/>
        <w:jc w:val="both"/>
        <w:rPr>
          <w:sz w:val="22"/>
          <w:szCs w:val="22"/>
        </w:rPr>
      </w:pPr>
      <w:r w:rsidRPr="002E2EEB">
        <w:rPr>
          <w:sz w:val="22"/>
          <w:szCs w:val="22"/>
        </w:rPr>
        <w:t xml:space="preserve">Your Work will comply with applicable law and will not: (a) be profane, violent, sexually explicit and/or derogatory, (b) promote alcohol, illegal drugs, weapons or a political agenda, (c) be obscene or offensive, or (d) convey a message or image that is damaging to Company’s positive image. You further represent and warrant that during, before and for thirty (30) days after the Term, You have not, and will not (y) participate in, commit or be alleged to have committed any felonious acts, any actions involving moral turpitude or other acts which is likely to, or (z) otherwise post or disseminate content that is likely to, bring Company or its products or services under public disrepute, contempt, scandal or ridicule, which shall be determined in Company’s sole discretion. </w:t>
      </w:r>
    </w:p>
    <w:p w14:paraId="6EAEF357" w14:textId="77777777" w:rsidR="0094655E" w:rsidRPr="002E2EEB" w:rsidRDefault="0094655E" w:rsidP="0094655E">
      <w:pPr>
        <w:pStyle w:val="NormalWeb"/>
        <w:spacing w:after="240" w:afterAutospacing="0"/>
        <w:ind w:left="1440"/>
        <w:contextualSpacing/>
        <w:jc w:val="both"/>
        <w:rPr>
          <w:sz w:val="22"/>
          <w:szCs w:val="22"/>
        </w:rPr>
      </w:pPr>
    </w:p>
    <w:p w14:paraId="48BA316A" w14:textId="77777777" w:rsidR="0094655E" w:rsidRPr="002E2EEB" w:rsidRDefault="0094655E" w:rsidP="0094655E">
      <w:pPr>
        <w:pStyle w:val="ListParagraph"/>
        <w:numPr>
          <w:ilvl w:val="0"/>
          <w:numId w:val="1"/>
        </w:numPr>
        <w:tabs>
          <w:tab w:val="left" w:pos="360"/>
        </w:tabs>
        <w:ind w:left="360" w:firstLine="360"/>
        <w:jc w:val="both"/>
        <w:rPr>
          <w:sz w:val="22"/>
          <w:szCs w:val="22"/>
        </w:rPr>
      </w:pPr>
      <w:r w:rsidRPr="002E2EEB">
        <w:rPr>
          <w:b/>
          <w:sz w:val="22"/>
          <w:szCs w:val="22"/>
          <w:u w:val="single"/>
        </w:rPr>
        <w:t>Ownership/Use</w:t>
      </w:r>
      <w:r w:rsidRPr="002E2EEB">
        <w:rPr>
          <w:b/>
          <w:sz w:val="22"/>
          <w:szCs w:val="22"/>
        </w:rPr>
        <w:t>:</w:t>
      </w:r>
      <w:r w:rsidRPr="002E2EEB">
        <w:rPr>
          <w:sz w:val="22"/>
          <w:szCs w:val="22"/>
        </w:rPr>
        <w:t xml:space="preserve"> You will own the Work, excluding any and all rights in </w:t>
      </w:r>
      <w:r w:rsidRPr="002E2EEB">
        <w:t xml:space="preserve">any of Company’s (or any of its affiliates’) names, logos or trademarks or any depictions or variants thereof or </w:t>
      </w:r>
      <w:r w:rsidRPr="002E2EEB">
        <w:rPr>
          <w:sz w:val="22"/>
          <w:szCs w:val="22"/>
        </w:rPr>
        <w:t>any materials that Company provides to You (“</w:t>
      </w:r>
      <w:r>
        <w:rPr>
          <w:b/>
          <w:sz w:val="22"/>
          <w:szCs w:val="22"/>
        </w:rPr>
        <w:t>Sonesta Content</w:t>
      </w:r>
      <w:r w:rsidRPr="002E2EEB">
        <w:rPr>
          <w:sz w:val="22"/>
          <w:szCs w:val="22"/>
        </w:rPr>
        <w:t xml:space="preserve">”), but you may not assign or license any rights to the Work without Company’s prior written approval. You will not: (i) depict, describe, present or portray Company IP or Company in a manner that is disparaging, </w:t>
      </w:r>
      <w:r w:rsidRPr="00414B55">
        <w:rPr>
          <w:sz w:val="22"/>
          <w:szCs w:val="22"/>
        </w:rPr>
        <w:t xml:space="preserve">negative or denigrating </w:t>
      </w:r>
      <w:r w:rsidRPr="002E2EEB">
        <w:rPr>
          <w:sz w:val="22"/>
          <w:szCs w:val="22"/>
        </w:rPr>
        <w:t xml:space="preserve">or (ii) use the Work in connection with any Company competitors. Company shall have a right, at any time and in its sole discretion, to require that you remove any Work featuring Company IP and you agree to promptly remove such Work. You </w:t>
      </w:r>
      <w:r>
        <w:rPr>
          <w:sz w:val="22"/>
          <w:szCs w:val="22"/>
        </w:rPr>
        <w:t xml:space="preserve">can </w:t>
      </w:r>
      <w:r w:rsidRPr="002E2EEB">
        <w:rPr>
          <w:sz w:val="22"/>
          <w:szCs w:val="22"/>
        </w:rPr>
        <w:t xml:space="preserve">only use Company IP in connection with this Agreement, unless Company agrees to other uses in writing. </w:t>
      </w:r>
    </w:p>
    <w:p w14:paraId="2A067D0F" w14:textId="77777777" w:rsidR="0094655E" w:rsidRPr="002E2EEB" w:rsidRDefault="0094655E" w:rsidP="0094655E">
      <w:pPr>
        <w:tabs>
          <w:tab w:val="left" w:pos="360"/>
        </w:tabs>
        <w:jc w:val="both"/>
        <w:rPr>
          <w:sz w:val="22"/>
          <w:szCs w:val="22"/>
        </w:rPr>
      </w:pPr>
    </w:p>
    <w:p w14:paraId="55F88236" w14:textId="77777777" w:rsidR="0094655E" w:rsidRPr="002E2EEB" w:rsidRDefault="0094655E" w:rsidP="0094655E">
      <w:pPr>
        <w:pStyle w:val="ListParagraph"/>
        <w:numPr>
          <w:ilvl w:val="1"/>
          <w:numId w:val="1"/>
        </w:numPr>
        <w:tabs>
          <w:tab w:val="left" w:pos="360"/>
        </w:tabs>
        <w:jc w:val="both"/>
        <w:rPr>
          <w:sz w:val="22"/>
          <w:szCs w:val="22"/>
        </w:rPr>
      </w:pPr>
      <w:r w:rsidRPr="002E2EEB">
        <w:rPr>
          <w:sz w:val="22"/>
          <w:szCs w:val="22"/>
        </w:rPr>
        <w:t>You grant Company the irrevocable, royalty-free, worldwide, sub-licensable right to use, reproduce, publish, perform, edit and display the Work and your Likeness as Company determines in any medium in connection with the Program during the Use Period, and for non-public corporate, archival, historical, or other internal purposes, presentations, industry awards, and publicity related thereto in perpetuity. You acknowledge and agree that your Work should not contain any third-party material. However, if your Work does contain third-party material, you agree that you have obtained all rights necessary to grant Company the forgoing rights in your Work. Your Work and other social media content posted during the Use Period that includes your Likeness may remain on social media sites past the Use Period, but no retweeting/reposting after the Use Period by Company is permitted</w:t>
      </w:r>
      <w:r>
        <w:rPr>
          <w:sz w:val="22"/>
          <w:szCs w:val="22"/>
        </w:rPr>
        <w:t xml:space="preserve">, unless otherwise agreed upon. </w:t>
      </w:r>
      <w:r w:rsidRPr="002E2EEB">
        <w:rPr>
          <w:sz w:val="22"/>
          <w:szCs w:val="22"/>
        </w:rPr>
        <w:t>To the extent such content remains on a third-</w:t>
      </w:r>
      <w:r w:rsidRPr="002E2EEB">
        <w:rPr>
          <w:sz w:val="22"/>
          <w:szCs w:val="22"/>
        </w:rPr>
        <w:lastRenderedPageBreak/>
        <w:t>party site after the Use Period, you agree that Company does not have an obligation to require removal of such content.</w:t>
      </w:r>
    </w:p>
    <w:p w14:paraId="39A842AF" w14:textId="77777777" w:rsidR="0094655E" w:rsidRPr="002E2EEB" w:rsidRDefault="0094655E" w:rsidP="0094655E">
      <w:pPr>
        <w:pStyle w:val="ListParagraph"/>
        <w:tabs>
          <w:tab w:val="left" w:pos="360"/>
        </w:tabs>
        <w:ind w:left="1440"/>
        <w:jc w:val="both"/>
        <w:rPr>
          <w:sz w:val="22"/>
          <w:szCs w:val="22"/>
        </w:rPr>
      </w:pPr>
    </w:p>
    <w:p w14:paraId="07131117" w14:textId="77777777" w:rsidR="0094655E" w:rsidRPr="002E2EEB" w:rsidRDefault="0094655E" w:rsidP="0094655E">
      <w:pPr>
        <w:pStyle w:val="ListParagraph"/>
        <w:numPr>
          <w:ilvl w:val="0"/>
          <w:numId w:val="1"/>
        </w:numPr>
        <w:ind w:left="0" w:firstLine="360"/>
        <w:jc w:val="both"/>
        <w:rPr>
          <w:sz w:val="22"/>
          <w:szCs w:val="22"/>
        </w:rPr>
      </w:pPr>
      <w:r w:rsidRPr="002E2EEB">
        <w:rPr>
          <w:b/>
          <w:sz w:val="22"/>
          <w:szCs w:val="22"/>
          <w:u w:val="single"/>
        </w:rPr>
        <w:t>Confidentiality</w:t>
      </w:r>
      <w:r w:rsidRPr="002E2EEB">
        <w:rPr>
          <w:b/>
          <w:sz w:val="22"/>
          <w:szCs w:val="22"/>
        </w:rPr>
        <w:t xml:space="preserve">: </w:t>
      </w:r>
      <w:r w:rsidRPr="002E2EEB">
        <w:rPr>
          <w:bCs/>
          <w:sz w:val="22"/>
          <w:szCs w:val="22"/>
        </w:rPr>
        <w:t>You</w:t>
      </w:r>
      <w:r w:rsidRPr="002E2EEB">
        <w:rPr>
          <w:sz w:val="22"/>
          <w:szCs w:val="22"/>
        </w:rPr>
        <w:t xml:space="preserve"> understand that you may be exposed to information about Sonesta's products, services, advertising campaign, marketing/brand strategies and/or ideas that may not have been disclosed to the public. You shall  keep all non-public information that Company provides to you, (or which otherwise becomes available to you</w:t>
      </w:r>
      <w:proofErr w:type="gramStart"/>
      <w:r w:rsidRPr="002E2EEB">
        <w:rPr>
          <w:sz w:val="22"/>
          <w:szCs w:val="22"/>
        </w:rPr>
        <w:t>) including the terms of this Agreement,</w:t>
      </w:r>
      <w:proofErr w:type="gramEnd"/>
      <w:r w:rsidRPr="002E2EEB">
        <w:rPr>
          <w:sz w:val="22"/>
          <w:szCs w:val="22"/>
        </w:rPr>
        <w:t xml:space="preserve"> strictly confidential.</w:t>
      </w:r>
      <w:r w:rsidRPr="002E2EEB">
        <w:t xml:space="preserve"> </w:t>
      </w:r>
      <w:r w:rsidRPr="002E2EEB">
        <w:rPr>
          <w:sz w:val="22"/>
          <w:szCs w:val="22"/>
        </w:rPr>
        <w:t xml:space="preserve">The obligation to maintain the confidentiality of such non-public information shall survive termination and continue for [NUMBER] years. </w:t>
      </w:r>
    </w:p>
    <w:p w14:paraId="018346D9" w14:textId="77777777" w:rsidR="0094655E" w:rsidRPr="002E2EEB" w:rsidRDefault="0094655E" w:rsidP="0094655E">
      <w:pPr>
        <w:rPr>
          <w:sz w:val="22"/>
          <w:szCs w:val="22"/>
        </w:rPr>
      </w:pPr>
    </w:p>
    <w:p w14:paraId="24419BBF" w14:textId="77777777" w:rsidR="0094655E" w:rsidRPr="002E2EEB" w:rsidRDefault="0094655E" w:rsidP="0094655E">
      <w:pPr>
        <w:pStyle w:val="NormalWeb"/>
        <w:numPr>
          <w:ilvl w:val="0"/>
          <w:numId w:val="1"/>
        </w:numPr>
        <w:spacing w:before="0" w:beforeAutospacing="0" w:after="0" w:afterAutospacing="0"/>
        <w:ind w:left="0" w:firstLine="360"/>
        <w:contextualSpacing/>
        <w:jc w:val="both"/>
        <w:rPr>
          <w:sz w:val="22"/>
          <w:szCs w:val="22"/>
        </w:rPr>
      </w:pPr>
      <w:r w:rsidRPr="002E2EEB">
        <w:rPr>
          <w:b/>
          <w:sz w:val="22"/>
          <w:szCs w:val="22"/>
          <w:u w:val="single"/>
        </w:rPr>
        <w:t>Fraudulent Activity</w:t>
      </w:r>
      <w:r w:rsidRPr="002E2EEB">
        <w:rPr>
          <w:b/>
          <w:sz w:val="22"/>
          <w:szCs w:val="22"/>
        </w:rPr>
        <w:t xml:space="preserve">: </w:t>
      </w:r>
      <w:r w:rsidRPr="002E2EEB">
        <w:rPr>
          <w:sz w:val="22"/>
          <w:szCs w:val="22"/>
        </w:rPr>
        <w:t xml:space="preserve">You, and anyone working on your behalf, represent and warrant that (a) you have not, and will not, artificially, fraudulently, intentionally, recklessly, unfairly or deceptively exaggerate, inflate or otherwise affect the size of your social media followings, subscribers, likes (or similar actions), shares (including retweets and </w:t>
      </w:r>
      <w:proofErr w:type="spellStart"/>
      <w:r w:rsidRPr="002E2EEB">
        <w:rPr>
          <w:sz w:val="22"/>
          <w:szCs w:val="22"/>
        </w:rPr>
        <w:t>regrams</w:t>
      </w:r>
      <w:proofErr w:type="spellEnd"/>
      <w:r w:rsidRPr="002E2EEB">
        <w:rPr>
          <w:sz w:val="22"/>
          <w:szCs w:val="22"/>
        </w:rPr>
        <w:t>) or comments; (b) you have not, and will not, purchase followers, subscribers (including non-human followers or subscribers) or engagements (including likes, shares or comments) in exchange for anything of value; (c) you have not, and will not, purchase verification (collectively (a), (b) and (c), “</w:t>
      </w:r>
      <w:r w:rsidRPr="002E2EEB">
        <w:rPr>
          <w:b/>
          <w:sz w:val="22"/>
          <w:szCs w:val="22"/>
        </w:rPr>
        <w:t>Fraudulent Activity</w:t>
      </w:r>
      <w:r w:rsidRPr="002E2EEB">
        <w:rPr>
          <w:sz w:val="22"/>
          <w:szCs w:val="22"/>
        </w:rPr>
        <w:t xml:space="preserve">”); and (d) you will use all reasonable efforts to verify the authenticity of your followers, subscribers, likes, shares and comments and if you know, or have reason to believe, that the authenticity has been compromised, you will take immediate action to resolve the issue. If Company determines through verifiable means that you, and/or anyone working on your behalf, have engaged in Fraudulent Activity, Company may terminate this Agreement immediately with no further obligation to you. Upon such termination, you shall immediately remove any content created on behalf of Company. </w:t>
      </w:r>
    </w:p>
    <w:p w14:paraId="0400A89C" w14:textId="77777777" w:rsidR="0094655E" w:rsidRPr="002E2EEB" w:rsidRDefault="0094655E" w:rsidP="0094655E">
      <w:pPr>
        <w:contextualSpacing/>
        <w:rPr>
          <w:sz w:val="22"/>
          <w:szCs w:val="22"/>
        </w:rPr>
      </w:pPr>
    </w:p>
    <w:p w14:paraId="28512CD2" w14:textId="77777777" w:rsidR="0094655E" w:rsidRPr="002E2EEB" w:rsidRDefault="0094655E" w:rsidP="0094655E">
      <w:pPr>
        <w:pStyle w:val="ListParagraph"/>
        <w:numPr>
          <w:ilvl w:val="0"/>
          <w:numId w:val="1"/>
        </w:numPr>
        <w:ind w:left="0" w:firstLine="360"/>
        <w:jc w:val="both"/>
        <w:rPr>
          <w:sz w:val="22"/>
          <w:szCs w:val="22"/>
        </w:rPr>
      </w:pPr>
      <w:r w:rsidRPr="002E2EEB">
        <w:rPr>
          <w:b/>
          <w:sz w:val="22"/>
          <w:szCs w:val="22"/>
          <w:u w:val="single"/>
        </w:rPr>
        <w:t>Indemnity</w:t>
      </w:r>
      <w:r w:rsidRPr="002E2EEB">
        <w:rPr>
          <w:b/>
          <w:sz w:val="22"/>
          <w:szCs w:val="22"/>
        </w:rPr>
        <w:t>:</w:t>
      </w:r>
      <w:r w:rsidRPr="002E2EEB">
        <w:rPr>
          <w:sz w:val="22"/>
          <w:szCs w:val="22"/>
        </w:rPr>
        <w:t xml:space="preserve"> You shall indemnify, defend and hold harmless Company and its parent, subsidiary, and affiliated companies and each of their officers, directors, representatives, agencies and employees, from and against any losses arising out of or relating to your breach of your obligations, or covenants set forth in this agreement including, but not limited to (i) any breach </w:t>
      </w:r>
      <w:r>
        <w:rPr>
          <w:sz w:val="22"/>
          <w:szCs w:val="22"/>
        </w:rPr>
        <w:t xml:space="preserve">of contract </w:t>
      </w:r>
      <w:r w:rsidRPr="002E2EEB">
        <w:rPr>
          <w:sz w:val="22"/>
          <w:szCs w:val="22"/>
        </w:rPr>
        <w:t xml:space="preserve">or alleged breach or inaccuracy of any representation and warranty; (ii) any negligence, willful misconduct or violation of any laws, rules or regulations; (iii) any actual or alleged injury to any person (including death) or property to the extent caused in whole or in part by you or any third parties retained or used by you in connection with performance of the Services/Work; and/or (iv) any Work/Services infringing, misappropriating, or violating any third party’s intellectual property, privacy, publicity, statutory, legal, contractual, personal or other rights. </w:t>
      </w:r>
    </w:p>
    <w:p w14:paraId="4D3142B3" w14:textId="77777777" w:rsidR="0094655E" w:rsidRPr="002E2EEB" w:rsidRDefault="0094655E" w:rsidP="0094655E">
      <w:pPr>
        <w:contextualSpacing/>
        <w:jc w:val="both"/>
        <w:rPr>
          <w:sz w:val="22"/>
          <w:szCs w:val="22"/>
        </w:rPr>
      </w:pPr>
    </w:p>
    <w:p w14:paraId="75D8BD61" w14:textId="77777777" w:rsidR="0094655E" w:rsidRPr="002E2EEB" w:rsidRDefault="0094655E" w:rsidP="0094655E">
      <w:pPr>
        <w:pStyle w:val="ListParagraph"/>
        <w:numPr>
          <w:ilvl w:val="0"/>
          <w:numId w:val="1"/>
        </w:numPr>
        <w:ind w:left="0" w:firstLine="360"/>
        <w:jc w:val="both"/>
        <w:rPr>
          <w:b/>
          <w:sz w:val="22"/>
          <w:szCs w:val="22"/>
        </w:rPr>
      </w:pPr>
      <w:r w:rsidRPr="002E2EEB">
        <w:rPr>
          <w:b/>
          <w:sz w:val="22"/>
          <w:szCs w:val="22"/>
          <w:u w:val="single"/>
        </w:rPr>
        <w:t>Termination</w:t>
      </w:r>
      <w:r w:rsidRPr="002E2EEB">
        <w:rPr>
          <w:b/>
          <w:sz w:val="22"/>
          <w:szCs w:val="22"/>
        </w:rPr>
        <w:t>:</w:t>
      </w:r>
      <w:r w:rsidRPr="002E2EEB">
        <w:rPr>
          <w:sz w:val="22"/>
          <w:szCs w:val="22"/>
        </w:rPr>
        <w:t xml:space="preserve"> Company may terminate this Agreement upon five days written notice to you. Additionally, Company may immediately terminate this Agreemen</w:t>
      </w:r>
      <w:r>
        <w:rPr>
          <w:sz w:val="22"/>
          <w:szCs w:val="22"/>
        </w:rPr>
        <w:t>t</w:t>
      </w:r>
      <w:r w:rsidRPr="002E2EEB">
        <w:rPr>
          <w:sz w:val="22"/>
          <w:szCs w:val="22"/>
        </w:rPr>
        <w:t xml:space="preserve"> if you breach any representations, warranties and/or obligations in this Agreement. If Company terminates this Agreement due to your breach, Company will be entitled to </w:t>
      </w:r>
      <w:r>
        <w:rPr>
          <w:sz w:val="22"/>
          <w:szCs w:val="22"/>
        </w:rPr>
        <w:t>t</w:t>
      </w:r>
      <w:r>
        <w:rPr>
          <w:color w:val="000000" w:themeColor="text1"/>
          <w:sz w:val="22"/>
          <w:szCs w:val="22"/>
        </w:rPr>
        <w:t>he full price of the stay including all goods, products, food, drink, or other services that were otherwise provided without cost to you in connection with this Agreement. Upon termination, Company</w:t>
      </w:r>
      <w:r w:rsidRPr="002E2EEB">
        <w:rPr>
          <w:sz w:val="22"/>
          <w:szCs w:val="22"/>
        </w:rPr>
        <w:t xml:space="preserve"> shall have no further obligations to you and</w:t>
      </w:r>
      <w:r>
        <w:rPr>
          <w:sz w:val="22"/>
          <w:szCs w:val="22"/>
        </w:rPr>
        <w:t xml:space="preserve"> </w:t>
      </w:r>
      <w:r w:rsidRPr="002E2EEB">
        <w:rPr>
          <w:sz w:val="22"/>
          <w:szCs w:val="22"/>
        </w:rPr>
        <w:t xml:space="preserve">may use your </w:t>
      </w:r>
      <w:proofErr w:type="gramStart"/>
      <w:r w:rsidRPr="002E2EEB">
        <w:rPr>
          <w:sz w:val="22"/>
          <w:szCs w:val="22"/>
        </w:rPr>
        <w:t>Likeness</w:t>
      </w:r>
      <w:proofErr w:type="gramEnd"/>
      <w:r w:rsidRPr="002E2EEB">
        <w:rPr>
          <w:sz w:val="22"/>
          <w:szCs w:val="22"/>
        </w:rPr>
        <w:t xml:space="preserve"> and all Work created prior to such termination as set out in this Agreement.</w:t>
      </w:r>
      <w:r w:rsidRPr="002E2EEB">
        <w:rPr>
          <w:b/>
          <w:sz w:val="22"/>
          <w:szCs w:val="22"/>
        </w:rPr>
        <w:t xml:space="preserve"> </w:t>
      </w:r>
    </w:p>
    <w:p w14:paraId="16E62D6C" w14:textId="77777777" w:rsidR="0094655E" w:rsidRPr="002E2EEB" w:rsidRDefault="0094655E" w:rsidP="0094655E">
      <w:pPr>
        <w:contextualSpacing/>
        <w:jc w:val="both"/>
        <w:rPr>
          <w:b/>
          <w:sz w:val="22"/>
          <w:szCs w:val="22"/>
        </w:rPr>
      </w:pPr>
    </w:p>
    <w:p w14:paraId="17695364" w14:textId="77777777" w:rsidR="0094655E" w:rsidRPr="002E2EEB" w:rsidRDefault="0094655E" w:rsidP="0094655E">
      <w:pPr>
        <w:pStyle w:val="ListParagraph"/>
        <w:numPr>
          <w:ilvl w:val="0"/>
          <w:numId w:val="1"/>
        </w:numPr>
        <w:ind w:left="0" w:firstLine="360"/>
        <w:jc w:val="both"/>
        <w:rPr>
          <w:sz w:val="22"/>
          <w:szCs w:val="22"/>
        </w:rPr>
      </w:pPr>
      <w:r w:rsidRPr="002E2EEB">
        <w:rPr>
          <w:b/>
          <w:sz w:val="22"/>
          <w:szCs w:val="22"/>
          <w:u w:val="single"/>
        </w:rPr>
        <w:t>Governing Law; Jurisdiction</w:t>
      </w:r>
      <w:r w:rsidRPr="002E2EEB">
        <w:rPr>
          <w:sz w:val="22"/>
          <w:szCs w:val="22"/>
        </w:rPr>
        <w:t xml:space="preserve">: Massachusetts law and jurisdiction applies to this agreement and any related dispute, without giving any effect to conflicts of law principles. </w:t>
      </w:r>
      <w:r w:rsidRPr="002E2EEB">
        <w:rPr>
          <w:color w:val="000000" w:themeColor="text1"/>
          <w:sz w:val="22"/>
          <w:szCs w:val="22"/>
        </w:rPr>
        <w:t xml:space="preserve">EACH PARTY WAIVES, TO THE FULLEST EXTENT PERMITTED BY LAW, ANY RIGHTS TO TRIAL BY JURY IN ANY ACTION, SUIT, CLAIM OR PROCEEDING BROUGHT TO ENFORCE, DEFEND OR INTERPRET ANY RIGHTS OR REMEDIES ARISING HEREUNDER, RELATING TO OR IN CONNECTION WITH THIS AGREEMENT. </w:t>
      </w:r>
    </w:p>
    <w:p w14:paraId="3EB0DDEC" w14:textId="77777777" w:rsidR="0094655E" w:rsidRPr="002E2EEB" w:rsidRDefault="0094655E" w:rsidP="0094655E">
      <w:pPr>
        <w:contextualSpacing/>
        <w:jc w:val="both"/>
        <w:rPr>
          <w:b/>
          <w:sz w:val="22"/>
          <w:szCs w:val="22"/>
          <w:u w:val="single"/>
        </w:rPr>
      </w:pPr>
    </w:p>
    <w:p w14:paraId="223E8239" w14:textId="77777777" w:rsidR="0094655E" w:rsidRPr="002E2EEB" w:rsidRDefault="0094655E" w:rsidP="0094655E">
      <w:pPr>
        <w:pStyle w:val="ListParagraph"/>
        <w:numPr>
          <w:ilvl w:val="0"/>
          <w:numId w:val="1"/>
        </w:numPr>
        <w:ind w:left="0" w:firstLine="360"/>
        <w:jc w:val="both"/>
        <w:rPr>
          <w:sz w:val="22"/>
          <w:szCs w:val="22"/>
        </w:rPr>
      </w:pPr>
      <w:r w:rsidRPr="002E2EEB">
        <w:rPr>
          <w:b/>
          <w:sz w:val="22"/>
          <w:szCs w:val="22"/>
          <w:u w:val="single"/>
        </w:rPr>
        <w:t>Right to Injunction</w:t>
      </w:r>
      <w:r w:rsidRPr="002E2EEB">
        <w:rPr>
          <w:b/>
          <w:sz w:val="22"/>
          <w:szCs w:val="22"/>
        </w:rPr>
        <w:t xml:space="preserve">:  </w:t>
      </w:r>
      <w:r w:rsidRPr="002E2EEB">
        <w:rPr>
          <w:sz w:val="22"/>
          <w:szCs w:val="22"/>
        </w:rPr>
        <w:t xml:space="preserve">The parties acknowledge that the Services to be provided by Influencer under this Agreement and the rights and privileges granted to Company are of a special, unique, unusual, and extraordinary character which gives them a peculiar value, the loss of which cannot be reasonably or </w:t>
      </w:r>
      <w:r w:rsidRPr="002E2EEB">
        <w:rPr>
          <w:sz w:val="22"/>
          <w:szCs w:val="22"/>
        </w:rPr>
        <w:lastRenderedPageBreak/>
        <w:t xml:space="preserve">adequately compensated by damages in any action at law, and the breach by Influencer of any of the provisions of this Agreement will cause Company irreparable injury and damage. Influencer expressly agrees that Company shall be entitled to injunctive and other equitable relief in the event of, or to prevent, a breach of any provision of this Agreement by Influencer. </w:t>
      </w:r>
    </w:p>
    <w:p w14:paraId="5316963A" w14:textId="77777777" w:rsidR="0094655E" w:rsidRPr="002E2EEB" w:rsidRDefault="0094655E" w:rsidP="0094655E">
      <w:pPr>
        <w:jc w:val="both"/>
        <w:rPr>
          <w:sz w:val="22"/>
          <w:szCs w:val="22"/>
        </w:rPr>
      </w:pPr>
    </w:p>
    <w:p w14:paraId="248E20E3" w14:textId="77777777" w:rsidR="0094655E" w:rsidRPr="002E2EEB" w:rsidRDefault="0094655E" w:rsidP="0094655E">
      <w:pPr>
        <w:pStyle w:val="ListParagraph"/>
        <w:numPr>
          <w:ilvl w:val="0"/>
          <w:numId w:val="1"/>
        </w:numPr>
        <w:ind w:left="0" w:firstLine="360"/>
        <w:jc w:val="both"/>
        <w:rPr>
          <w:sz w:val="22"/>
          <w:szCs w:val="22"/>
        </w:rPr>
      </w:pPr>
      <w:r w:rsidRPr="002E2EEB">
        <w:rPr>
          <w:b/>
          <w:sz w:val="22"/>
          <w:szCs w:val="22"/>
          <w:u w:val="single"/>
        </w:rPr>
        <w:t>General</w:t>
      </w:r>
      <w:r w:rsidRPr="002E2EEB">
        <w:rPr>
          <w:b/>
          <w:sz w:val="22"/>
          <w:szCs w:val="22"/>
        </w:rPr>
        <w:t>:</w:t>
      </w:r>
      <w:r w:rsidRPr="002E2EEB">
        <w:rPr>
          <w:sz w:val="22"/>
          <w:szCs w:val="22"/>
        </w:rPr>
        <w:t xml:space="preserve"> You acknowledge and agree that Company has the right, but not the obligation, to use your Likeness and your Work and that Company has the right to cease the use of your Likeness and your Work at any time, in its sole discretion. You acknowledge that you are not an employee of </w:t>
      </w:r>
      <w:proofErr w:type="gramStart"/>
      <w:r w:rsidRPr="002E2EEB">
        <w:rPr>
          <w:sz w:val="22"/>
          <w:szCs w:val="22"/>
        </w:rPr>
        <w:t>Company</w:t>
      </w:r>
      <w:proofErr w:type="gramEnd"/>
      <w:r w:rsidRPr="002E2EEB">
        <w:rPr>
          <w:sz w:val="22"/>
          <w:szCs w:val="22"/>
        </w:rPr>
        <w:t xml:space="preserve"> and you are not entitled to any employee benefits. Additionally, you agree to expressly release and forever waive any and all claims which you may have against Company</w:t>
      </w:r>
      <w:r>
        <w:rPr>
          <w:sz w:val="22"/>
          <w:szCs w:val="22"/>
        </w:rPr>
        <w:t xml:space="preserve">, and its affiliates and/or successors </w:t>
      </w:r>
      <w:r w:rsidRPr="002E2EEB">
        <w:rPr>
          <w:sz w:val="22"/>
          <w:szCs w:val="22"/>
        </w:rPr>
        <w:t xml:space="preserve">for any accident, personal injury, property damage, or loss of any kind suffered by you as a result of or arising from providing your Work, using any benefits received, and utilizing any services provided by Company under this Agreement. You shall not assign this Agreement. </w:t>
      </w:r>
      <w:r w:rsidRPr="002E2EEB">
        <w:rPr>
          <w:color w:val="000000" w:themeColor="text1"/>
          <w:sz w:val="22"/>
          <w:szCs w:val="22"/>
        </w:rPr>
        <w:t>No waiver, modification or addition to this Agreement shall be valid unless in writing and signed by the parties to this Agreement.</w:t>
      </w:r>
      <w:r w:rsidRPr="002E2EEB">
        <w:rPr>
          <w:sz w:val="22"/>
          <w:szCs w:val="22"/>
        </w:rPr>
        <w:t xml:space="preserve"> In no event shall you be entitled to in any way enjoin or restrain the development, production, or other exploitation of the Program. </w:t>
      </w:r>
      <w:r w:rsidRPr="002E2EEB">
        <w:rPr>
          <w:color w:val="000000" w:themeColor="text1"/>
          <w:sz w:val="22"/>
          <w:szCs w:val="22"/>
        </w:rPr>
        <w:t xml:space="preserve">If any term or provision of this Agreement should be declared invalid by a court of competent jurisdiction, the remaining terms and provisions of this Agreement shall remain unimpaired and in full force and effect. This Agreement may be executed in any number of counterparts and each such counterpart shall for all purposes be deemed an original. Delivery of an executed counterpart of a signature page by fax, pdf or electronic signature shall be as effective as delivery of a manually executed counterpart. </w:t>
      </w:r>
      <w:r w:rsidRPr="002E2EEB">
        <w:rPr>
          <w:sz w:val="22"/>
          <w:szCs w:val="22"/>
        </w:rPr>
        <w:t xml:space="preserve">This Agreement is the entire agreement between you and Company absent another written agreement. </w:t>
      </w:r>
    </w:p>
    <w:p w14:paraId="7B907AEE" w14:textId="77777777" w:rsidR="0094655E" w:rsidRPr="002E2EEB" w:rsidRDefault="0094655E" w:rsidP="0094655E">
      <w:pPr>
        <w:jc w:val="both"/>
        <w:rPr>
          <w:sz w:val="22"/>
          <w:szCs w:val="22"/>
        </w:rPr>
      </w:pPr>
    </w:p>
    <w:p w14:paraId="70C8EDD3" w14:textId="77777777" w:rsidR="0094655E" w:rsidRPr="002E2EEB" w:rsidRDefault="0094655E" w:rsidP="0094655E">
      <w:pPr>
        <w:contextualSpacing/>
        <w:jc w:val="both"/>
        <w:rPr>
          <w:b/>
          <w:sz w:val="22"/>
          <w:szCs w:val="22"/>
        </w:rPr>
      </w:pPr>
    </w:p>
    <w:p w14:paraId="6758B11C" w14:textId="77777777" w:rsidR="0094655E" w:rsidRPr="002E2EEB" w:rsidRDefault="0094655E" w:rsidP="0094655E">
      <w:pPr>
        <w:contextualSpacing/>
        <w:jc w:val="both"/>
        <w:rPr>
          <w:b/>
          <w:sz w:val="22"/>
          <w:szCs w:val="22"/>
        </w:rPr>
      </w:pPr>
    </w:p>
    <w:p w14:paraId="508F69F2" w14:textId="77777777" w:rsidR="0094655E" w:rsidRPr="00E7054B" w:rsidRDefault="0094655E" w:rsidP="0094655E">
      <w:pPr>
        <w:contextualSpacing/>
        <w:jc w:val="center"/>
        <w:rPr>
          <w:b/>
          <w:sz w:val="22"/>
          <w:szCs w:val="22"/>
        </w:rPr>
      </w:pPr>
      <w:r w:rsidRPr="002E2EEB">
        <w:rPr>
          <w:b/>
          <w:sz w:val="22"/>
          <w:szCs w:val="22"/>
        </w:rPr>
        <w:t>[END OF DOCUMENT]</w:t>
      </w:r>
    </w:p>
    <w:p w14:paraId="28E03C89" w14:textId="77777777" w:rsidR="0094655E" w:rsidRPr="00B70A25" w:rsidRDefault="0094655E" w:rsidP="0094655E"/>
    <w:p w14:paraId="4F54D8B9" w14:textId="77777777" w:rsidR="0073481D" w:rsidRDefault="0073481D"/>
    <w:sectPr w:rsidR="0073481D" w:rsidSect="0094655E">
      <w:headerReference w:type="default" r:id="rId6"/>
      <w:footerReference w:type="default" r:id="rId7"/>
      <w:pgSz w:w="12240" w:h="15840"/>
      <w:pgMar w:top="630" w:right="1440" w:bottom="1440" w:left="1440"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05CC72" w14:textId="77777777" w:rsidR="00000000" w:rsidRDefault="00000000">
    <w:pPr>
      <w:pStyle w:val="Footer"/>
      <w:jc w:val="center"/>
      <w:rPr>
        <w:rFonts w:ascii="Century Gothic" w:hAnsi="Century Gothic"/>
        <w:noProof/>
        <w:sz w:val="16"/>
        <w:szCs w:val="16"/>
      </w:rPr>
    </w:pPr>
    <w:r>
      <w:rPr>
        <w:rFonts w:ascii="Century Gothic" w:hAnsi="Century Gothic"/>
        <w:sz w:val="16"/>
        <w:szCs w:val="16"/>
      </w:rPr>
      <w:fldChar w:fldCharType="begin"/>
    </w:r>
    <w:r>
      <w:rPr>
        <w:rFonts w:ascii="Century Gothic" w:hAnsi="Century Gothic"/>
        <w:sz w:val="16"/>
        <w:szCs w:val="16"/>
      </w:rPr>
      <w:instrText xml:space="preserve"> PAGE   \* MERGEFORMAT </w:instrText>
    </w:r>
    <w:r>
      <w:rPr>
        <w:rFonts w:ascii="Century Gothic" w:hAnsi="Century Gothic"/>
        <w:sz w:val="16"/>
        <w:szCs w:val="16"/>
      </w:rPr>
      <w:fldChar w:fldCharType="separate"/>
    </w:r>
    <w:r>
      <w:rPr>
        <w:rFonts w:ascii="Century Gothic" w:hAnsi="Century Gothic"/>
        <w:noProof/>
        <w:sz w:val="16"/>
        <w:szCs w:val="16"/>
      </w:rPr>
      <w:t>6</w:t>
    </w:r>
    <w:r>
      <w:rPr>
        <w:rFonts w:ascii="Century Gothic" w:hAnsi="Century Gothic"/>
        <w:noProof/>
        <w:sz w:val="16"/>
        <w:szCs w:val="16"/>
      </w:rPr>
      <w:fldChar w:fldCharType="end"/>
    </w:r>
  </w:p>
  <w:p w14:paraId="72811045" w14:textId="77777777" w:rsidR="00000000" w:rsidRDefault="00000000" w:rsidP="009437FA">
    <w:pPr>
      <w:pStyle w:val="Footer"/>
      <w:rPr>
        <w:rFonts w:ascii="Century Gothic" w:hAnsi="Century Gothic"/>
        <w:noProof/>
        <w:sz w:val="16"/>
        <w:szCs w:val="16"/>
      </w:rPr>
    </w:pPr>
    <w:r>
      <w:rPr>
        <w:rFonts w:ascii="Century Gothic" w:hAnsi="Century Gothic"/>
        <w:caps/>
        <w:noProof/>
        <w:sz w:val="18"/>
        <w:szCs w:val="16"/>
      </w:rPr>
      <w:fldChar w:fldCharType="begin"/>
    </w:r>
    <w:r>
      <w:rPr>
        <w:rFonts w:ascii="Century Gothic" w:hAnsi="Century Gothic"/>
        <w:caps/>
        <w:noProof/>
        <w:sz w:val="18"/>
        <w:szCs w:val="16"/>
      </w:rPr>
      <w:instrText xml:space="preserve"> </w:instrText>
    </w:r>
    <w:r w:rsidRPr="009437FA">
      <w:rPr>
        <w:rFonts w:ascii="Century Gothic" w:hAnsi="Century Gothic"/>
        <w:caps/>
        <w:noProof/>
        <w:sz w:val="18"/>
        <w:szCs w:val="16"/>
      </w:rPr>
      <w:instrText>IF "</w:instrText>
    </w:r>
    <w:r w:rsidRPr="009437FA">
      <w:rPr>
        <w:rFonts w:ascii="Century Gothic" w:hAnsi="Century Gothic"/>
        <w:caps/>
        <w:noProof/>
        <w:sz w:val="18"/>
        <w:szCs w:val="16"/>
      </w:rPr>
      <w:fldChar w:fldCharType="begin"/>
    </w:r>
    <w:r w:rsidRPr="009437FA">
      <w:rPr>
        <w:rFonts w:ascii="Century Gothic" w:hAnsi="Century Gothic"/>
        <w:caps/>
        <w:noProof/>
        <w:sz w:val="18"/>
        <w:szCs w:val="16"/>
      </w:rPr>
      <w:instrText xml:space="preserve"> DOCVARIABLE "SWDocIDLocation" </w:instrText>
    </w:r>
    <w:r w:rsidRPr="009437FA">
      <w:rPr>
        <w:rFonts w:ascii="Century Gothic" w:hAnsi="Century Gothic"/>
        <w:caps/>
        <w:noProof/>
        <w:sz w:val="18"/>
        <w:szCs w:val="16"/>
      </w:rPr>
      <w:fldChar w:fldCharType="end"/>
    </w:r>
    <w:r w:rsidRPr="009437FA">
      <w:rPr>
        <w:rFonts w:ascii="Century Gothic" w:hAnsi="Century Gothic"/>
        <w:caps/>
        <w:noProof/>
        <w:sz w:val="18"/>
        <w:szCs w:val="16"/>
      </w:rPr>
      <w:instrText>" = "1" "</w:instrText>
    </w:r>
    <w:r w:rsidRPr="009437FA">
      <w:rPr>
        <w:rFonts w:ascii="Century Gothic" w:hAnsi="Century Gothic"/>
        <w:caps/>
        <w:noProof/>
        <w:sz w:val="18"/>
        <w:szCs w:val="16"/>
      </w:rPr>
      <w:fldChar w:fldCharType="begin"/>
    </w:r>
    <w:r w:rsidRPr="009437FA">
      <w:rPr>
        <w:rFonts w:ascii="Century Gothic" w:hAnsi="Century Gothic"/>
        <w:caps/>
        <w:noProof/>
        <w:sz w:val="18"/>
        <w:szCs w:val="16"/>
      </w:rPr>
      <w:instrText xml:space="preserve"> DOCPROPERTY "SWDocID" </w:instrText>
    </w:r>
    <w:r w:rsidRPr="009437FA">
      <w:rPr>
        <w:rFonts w:ascii="Century Gothic" w:hAnsi="Century Gothic"/>
        <w:caps/>
        <w:noProof/>
        <w:sz w:val="18"/>
        <w:szCs w:val="16"/>
      </w:rPr>
      <w:fldChar w:fldCharType="separate"/>
    </w:r>
    <w:r>
      <w:rPr>
        <w:rFonts w:ascii="Century Gothic" w:hAnsi="Century Gothic"/>
        <w:caps/>
        <w:noProof/>
        <w:sz w:val="18"/>
        <w:szCs w:val="16"/>
      </w:rPr>
      <w:instrText xml:space="preserve">US2008 19196402 1 </w:instrText>
    </w:r>
    <w:r>
      <w:rPr>
        <w:rFonts w:ascii="Century Gothic" w:hAnsi="Century Gothic"/>
        <w:caps/>
        <w:noProof/>
        <w:sz w:val="18"/>
        <w:szCs w:val="16"/>
      </w:rPr>
      <w:tab/>
    </w:r>
    <w:r w:rsidRPr="009437FA">
      <w:rPr>
        <w:rFonts w:ascii="Century Gothic" w:hAnsi="Century Gothic"/>
        <w:caps/>
        <w:noProof/>
        <w:sz w:val="18"/>
        <w:szCs w:val="16"/>
      </w:rPr>
      <w:fldChar w:fldCharType="end"/>
    </w:r>
    <w:r w:rsidRPr="009437FA">
      <w:rPr>
        <w:rFonts w:ascii="Century Gothic" w:hAnsi="Century Gothic"/>
        <w:caps/>
        <w:noProof/>
        <w:sz w:val="18"/>
        <w:szCs w:val="16"/>
      </w:rPr>
      <w:instrText>" ""</w:instrText>
    </w:r>
    <w:r>
      <w:rPr>
        <w:rFonts w:ascii="Century Gothic" w:hAnsi="Century Gothic"/>
        <w:caps/>
        <w:noProof/>
        <w:sz w:val="18"/>
        <w:szCs w:val="16"/>
      </w:rPr>
      <w:instrText xml:space="preserve"> </w:instrText>
    </w:r>
    <w:r>
      <w:rPr>
        <w:rFonts w:ascii="Century Gothic" w:hAnsi="Century Gothic"/>
        <w:caps/>
        <w:noProof/>
        <w:sz w:val="18"/>
        <w:szCs w:val="16"/>
      </w:rPr>
      <w:fldChar w:fldCharType="separate"/>
    </w:r>
    <w:r>
      <w:rPr>
        <w:rFonts w:ascii="Century Gothic" w:hAnsi="Century Gothic"/>
        <w:caps/>
        <w:noProof/>
        <w:sz w:val="18"/>
        <w:szCs w:val="16"/>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A508A" w14:textId="77777777" w:rsidR="00000000" w:rsidRDefault="0000000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B616DD"/>
    <w:multiLevelType w:val="hybridMultilevel"/>
    <w:tmpl w:val="BDD07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7E103EB"/>
    <w:multiLevelType w:val="hybridMultilevel"/>
    <w:tmpl w:val="22884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733303"/>
    <w:multiLevelType w:val="hybridMultilevel"/>
    <w:tmpl w:val="697A01C0"/>
    <w:lvl w:ilvl="0" w:tplc="BAC83802">
      <w:start w:val="1"/>
      <w:numFmt w:val="decimal"/>
      <w:lvlText w:val="%1."/>
      <w:lvlJc w:val="left"/>
      <w:pPr>
        <w:ind w:left="720" w:hanging="360"/>
      </w:pPr>
      <w:rPr>
        <w:rFonts w:hint="default"/>
        <w:b w:val="0"/>
        <w:sz w:val="22"/>
      </w:rPr>
    </w:lvl>
    <w:lvl w:ilvl="1" w:tplc="FEFE0F50">
      <w:start w:val="1"/>
      <w:numFmt w:val="lowerLetter"/>
      <w:lvlText w:val="%2."/>
      <w:lvlJc w:val="left"/>
      <w:pPr>
        <w:ind w:left="1440" w:hanging="360"/>
      </w:pPr>
      <w:rPr>
        <w:b w:val="0"/>
      </w:rPr>
    </w:lvl>
    <w:lvl w:ilvl="2" w:tplc="B270EE40" w:tentative="1">
      <w:start w:val="1"/>
      <w:numFmt w:val="lowerRoman"/>
      <w:lvlText w:val="%3."/>
      <w:lvlJc w:val="right"/>
      <w:pPr>
        <w:ind w:left="2160" w:hanging="180"/>
      </w:pPr>
    </w:lvl>
    <w:lvl w:ilvl="3" w:tplc="A4222E1E" w:tentative="1">
      <w:start w:val="1"/>
      <w:numFmt w:val="decimal"/>
      <w:lvlText w:val="%4."/>
      <w:lvlJc w:val="left"/>
      <w:pPr>
        <w:ind w:left="2880" w:hanging="360"/>
      </w:pPr>
    </w:lvl>
    <w:lvl w:ilvl="4" w:tplc="A6EAE1D8" w:tentative="1">
      <w:start w:val="1"/>
      <w:numFmt w:val="lowerLetter"/>
      <w:lvlText w:val="%5."/>
      <w:lvlJc w:val="left"/>
      <w:pPr>
        <w:ind w:left="3600" w:hanging="360"/>
      </w:pPr>
    </w:lvl>
    <w:lvl w:ilvl="5" w:tplc="DFC2B9E8" w:tentative="1">
      <w:start w:val="1"/>
      <w:numFmt w:val="lowerRoman"/>
      <w:lvlText w:val="%6."/>
      <w:lvlJc w:val="right"/>
      <w:pPr>
        <w:ind w:left="4320" w:hanging="180"/>
      </w:pPr>
    </w:lvl>
    <w:lvl w:ilvl="6" w:tplc="9A1A6A1C" w:tentative="1">
      <w:start w:val="1"/>
      <w:numFmt w:val="decimal"/>
      <w:lvlText w:val="%7."/>
      <w:lvlJc w:val="left"/>
      <w:pPr>
        <w:ind w:left="5040" w:hanging="360"/>
      </w:pPr>
    </w:lvl>
    <w:lvl w:ilvl="7" w:tplc="0B9CDA76" w:tentative="1">
      <w:start w:val="1"/>
      <w:numFmt w:val="lowerLetter"/>
      <w:lvlText w:val="%8."/>
      <w:lvlJc w:val="left"/>
      <w:pPr>
        <w:ind w:left="5760" w:hanging="360"/>
      </w:pPr>
    </w:lvl>
    <w:lvl w:ilvl="8" w:tplc="6358C23E" w:tentative="1">
      <w:start w:val="1"/>
      <w:numFmt w:val="lowerRoman"/>
      <w:lvlText w:val="%9."/>
      <w:lvlJc w:val="right"/>
      <w:pPr>
        <w:ind w:left="6480" w:hanging="180"/>
      </w:pPr>
    </w:lvl>
  </w:abstractNum>
  <w:num w:numId="1" w16cid:durableId="1016464338">
    <w:abstractNumId w:val="2"/>
  </w:num>
  <w:num w:numId="2" w16cid:durableId="1436755971">
    <w:abstractNumId w:val="0"/>
  </w:num>
  <w:num w:numId="3" w16cid:durableId="45228621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elissa Cobb">
    <w15:presenceInfo w15:providerId="AD" w15:userId="S::Melissa.Cobb@rlhco.com::03527448-4203-49d3-b01b-fe4a81fc09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55E"/>
    <w:rsid w:val="00254CF6"/>
    <w:rsid w:val="00480640"/>
    <w:rsid w:val="0073481D"/>
    <w:rsid w:val="00865CD6"/>
    <w:rsid w:val="0094655E"/>
    <w:rsid w:val="00B71751"/>
    <w:rsid w:val="00B856E4"/>
    <w:rsid w:val="00C71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4C882"/>
  <w15:chartTrackingRefBased/>
  <w15:docId w15:val="{30C1329D-A347-4FEA-82D5-748433D46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6"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55E"/>
    <w:pPr>
      <w:spacing w:after="0" w:line="240" w:lineRule="auto"/>
    </w:pPr>
    <w:rPr>
      <w:rFonts w:ascii="Times New Roman" w:eastAsia="Times New Roman" w:hAnsi="Times New Roman" w:cs="Times New Roman"/>
      <w:kern w:val="0"/>
      <w:szCs w:val="20"/>
      <w14:ligatures w14:val="none"/>
    </w:rPr>
  </w:style>
  <w:style w:type="paragraph" w:styleId="Heading1">
    <w:name w:val="heading 1"/>
    <w:basedOn w:val="Normal"/>
    <w:next w:val="Normal"/>
    <w:link w:val="Heading1Char"/>
    <w:uiPriority w:val="9"/>
    <w:qFormat/>
    <w:rsid w:val="009465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65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65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65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65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655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655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655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655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5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65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65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65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65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65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65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65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655E"/>
    <w:rPr>
      <w:rFonts w:eastAsiaTheme="majorEastAsia" w:cstheme="majorBidi"/>
      <w:color w:val="272727" w:themeColor="text1" w:themeTint="D8"/>
    </w:rPr>
  </w:style>
  <w:style w:type="paragraph" w:styleId="Title">
    <w:name w:val="Title"/>
    <w:basedOn w:val="Normal"/>
    <w:next w:val="Normal"/>
    <w:link w:val="TitleChar"/>
    <w:qFormat/>
    <w:rsid w:val="0094655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9465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65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65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655E"/>
    <w:pPr>
      <w:spacing w:before="160"/>
      <w:jc w:val="center"/>
    </w:pPr>
    <w:rPr>
      <w:i/>
      <w:iCs/>
      <w:color w:val="404040" w:themeColor="text1" w:themeTint="BF"/>
    </w:rPr>
  </w:style>
  <w:style w:type="character" w:customStyle="1" w:styleId="QuoteChar">
    <w:name w:val="Quote Char"/>
    <w:basedOn w:val="DefaultParagraphFont"/>
    <w:link w:val="Quote"/>
    <w:uiPriority w:val="29"/>
    <w:rsid w:val="0094655E"/>
    <w:rPr>
      <w:i/>
      <w:iCs/>
      <w:color w:val="404040" w:themeColor="text1" w:themeTint="BF"/>
    </w:rPr>
  </w:style>
  <w:style w:type="paragraph" w:styleId="ListParagraph">
    <w:name w:val="List Paragraph"/>
    <w:basedOn w:val="Normal"/>
    <w:uiPriority w:val="34"/>
    <w:qFormat/>
    <w:rsid w:val="0094655E"/>
    <w:pPr>
      <w:ind w:left="720"/>
      <w:contextualSpacing/>
    </w:pPr>
  </w:style>
  <w:style w:type="character" w:styleId="IntenseEmphasis">
    <w:name w:val="Intense Emphasis"/>
    <w:basedOn w:val="DefaultParagraphFont"/>
    <w:uiPriority w:val="21"/>
    <w:qFormat/>
    <w:rsid w:val="0094655E"/>
    <w:rPr>
      <w:i/>
      <w:iCs/>
      <w:color w:val="0F4761" w:themeColor="accent1" w:themeShade="BF"/>
    </w:rPr>
  </w:style>
  <w:style w:type="paragraph" w:styleId="IntenseQuote">
    <w:name w:val="Intense Quote"/>
    <w:basedOn w:val="Normal"/>
    <w:next w:val="Normal"/>
    <w:link w:val="IntenseQuoteChar"/>
    <w:uiPriority w:val="30"/>
    <w:qFormat/>
    <w:rsid w:val="009465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655E"/>
    <w:rPr>
      <w:i/>
      <w:iCs/>
      <w:color w:val="0F4761" w:themeColor="accent1" w:themeShade="BF"/>
    </w:rPr>
  </w:style>
  <w:style w:type="character" w:styleId="IntenseReference">
    <w:name w:val="Intense Reference"/>
    <w:basedOn w:val="DefaultParagraphFont"/>
    <w:uiPriority w:val="32"/>
    <w:qFormat/>
    <w:rsid w:val="0094655E"/>
    <w:rPr>
      <w:b/>
      <w:bCs/>
      <w:smallCaps/>
      <w:color w:val="0F4761" w:themeColor="accent1" w:themeShade="BF"/>
      <w:spacing w:val="5"/>
    </w:rPr>
  </w:style>
  <w:style w:type="paragraph" w:styleId="BodyText">
    <w:name w:val="Body Text"/>
    <w:basedOn w:val="Normal"/>
    <w:link w:val="BodyTextChar"/>
    <w:uiPriority w:val="6"/>
    <w:unhideWhenUsed/>
    <w:rsid w:val="0094655E"/>
    <w:pPr>
      <w:spacing w:after="240"/>
    </w:pPr>
  </w:style>
  <w:style w:type="character" w:customStyle="1" w:styleId="BodyTextChar">
    <w:name w:val="Body Text Char"/>
    <w:basedOn w:val="DefaultParagraphFont"/>
    <w:link w:val="BodyText"/>
    <w:uiPriority w:val="6"/>
    <w:rsid w:val="0094655E"/>
    <w:rPr>
      <w:rFonts w:ascii="Times New Roman" w:eastAsia="Times New Roman" w:hAnsi="Times New Roman" w:cs="Times New Roman"/>
      <w:kern w:val="0"/>
      <w:szCs w:val="20"/>
      <w14:ligatures w14:val="none"/>
    </w:rPr>
  </w:style>
  <w:style w:type="paragraph" w:styleId="Header">
    <w:name w:val="header"/>
    <w:basedOn w:val="Normal"/>
    <w:link w:val="HeaderChar"/>
    <w:rsid w:val="0094655E"/>
    <w:pPr>
      <w:tabs>
        <w:tab w:val="center" w:pos="4320"/>
        <w:tab w:val="right" w:pos="8640"/>
      </w:tabs>
    </w:pPr>
  </w:style>
  <w:style w:type="character" w:customStyle="1" w:styleId="HeaderChar">
    <w:name w:val="Header Char"/>
    <w:basedOn w:val="DefaultParagraphFont"/>
    <w:link w:val="Header"/>
    <w:rsid w:val="0094655E"/>
    <w:rPr>
      <w:rFonts w:ascii="Times New Roman" w:eastAsia="Times New Roman" w:hAnsi="Times New Roman" w:cs="Times New Roman"/>
      <w:kern w:val="0"/>
      <w:szCs w:val="20"/>
      <w14:ligatures w14:val="none"/>
    </w:rPr>
  </w:style>
  <w:style w:type="paragraph" w:styleId="Footer">
    <w:name w:val="footer"/>
    <w:basedOn w:val="Normal"/>
    <w:link w:val="FooterChar"/>
    <w:uiPriority w:val="99"/>
    <w:rsid w:val="0094655E"/>
    <w:pPr>
      <w:tabs>
        <w:tab w:val="center" w:pos="4320"/>
        <w:tab w:val="right" w:pos="8640"/>
      </w:tabs>
    </w:pPr>
    <w:rPr>
      <w:lang w:val="x-none" w:eastAsia="x-none"/>
    </w:rPr>
  </w:style>
  <w:style w:type="character" w:customStyle="1" w:styleId="FooterChar">
    <w:name w:val="Footer Char"/>
    <w:basedOn w:val="DefaultParagraphFont"/>
    <w:link w:val="Footer"/>
    <w:uiPriority w:val="99"/>
    <w:rsid w:val="0094655E"/>
    <w:rPr>
      <w:rFonts w:ascii="Times New Roman" w:eastAsia="Times New Roman" w:hAnsi="Times New Roman" w:cs="Times New Roman"/>
      <w:kern w:val="0"/>
      <w:szCs w:val="20"/>
      <w:lang w:val="x-none" w:eastAsia="x-none"/>
      <w14:ligatures w14:val="none"/>
    </w:rPr>
  </w:style>
  <w:style w:type="paragraph" w:customStyle="1" w:styleId="Body">
    <w:name w:val="Body"/>
    <w:aliases w:val="b"/>
    <w:basedOn w:val="Normal"/>
    <w:rsid w:val="0094655E"/>
    <w:pPr>
      <w:suppressAutoHyphens/>
      <w:spacing w:before="240"/>
      <w:ind w:firstLine="720"/>
    </w:pPr>
    <w:rPr>
      <w:sz w:val="22"/>
    </w:rPr>
  </w:style>
  <w:style w:type="paragraph" w:styleId="NormalWeb">
    <w:name w:val="Normal (Web)"/>
    <w:basedOn w:val="Normal"/>
    <w:rsid w:val="0094655E"/>
    <w:pPr>
      <w:spacing w:before="100" w:beforeAutospacing="1" w:after="100" w:afterAutospacing="1"/>
    </w:pPr>
    <w:rPr>
      <w:szCs w:val="24"/>
    </w:rPr>
  </w:style>
  <w:style w:type="paragraph" w:customStyle="1" w:styleId="Default">
    <w:name w:val="Default"/>
    <w:rsid w:val="0094655E"/>
    <w:pPr>
      <w:autoSpaceDE w:val="0"/>
      <w:autoSpaceDN w:val="0"/>
      <w:adjustRightInd w:val="0"/>
      <w:spacing w:after="0" w:line="240" w:lineRule="auto"/>
    </w:pPr>
    <w:rPr>
      <w:rFonts w:ascii="Century Gothic" w:eastAsia="Times New Roman" w:hAnsi="Century Gothic" w:cs="Century Gothic"/>
      <w:color w:val="000000"/>
      <w:kern w:val="0"/>
      <w14:ligatures w14:val="none"/>
    </w:rPr>
  </w:style>
  <w:style w:type="table" w:styleId="TableGrid">
    <w:name w:val="Table Grid"/>
    <w:basedOn w:val="TableNormal"/>
    <w:rsid w:val="0094655E"/>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4655E"/>
    <w:rPr>
      <w:sz w:val="16"/>
      <w:szCs w:val="16"/>
    </w:rPr>
  </w:style>
  <w:style w:type="paragraph" w:styleId="CommentText">
    <w:name w:val="annotation text"/>
    <w:basedOn w:val="Normal"/>
    <w:link w:val="CommentTextChar"/>
    <w:uiPriority w:val="99"/>
    <w:unhideWhenUsed/>
    <w:rsid w:val="0094655E"/>
    <w:rPr>
      <w:sz w:val="20"/>
    </w:rPr>
  </w:style>
  <w:style w:type="character" w:customStyle="1" w:styleId="CommentTextChar">
    <w:name w:val="Comment Text Char"/>
    <w:basedOn w:val="DefaultParagraphFont"/>
    <w:link w:val="CommentText"/>
    <w:uiPriority w:val="99"/>
    <w:rsid w:val="0094655E"/>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94655E"/>
    <w:rPr>
      <w:b/>
      <w:bCs/>
    </w:rPr>
  </w:style>
  <w:style w:type="character" w:customStyle="1" w:styleId="CommentSubjectChar">
    <w:name w:val="Comment Subject Char"/>
    <w:basedOn w:val="CommentTextChar"/>
    <w:link w:val="CommentSubject"/>
    <w:uiPriority w:val="99"/>
    <w:semiHidden/>
    <w:rsid w:val="0094655E"/>
    <w:rPr>
      <w:rFonts w:ascii="Times New Roman" w:eastAsia="Times New Roman" w:hAnsi="Times New Roman" w:cs="Times New Roman"/>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2580</Words>
  <Characters>14707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Sallie Dekovic</dc:creator>
  <cp:keywords/>
  <dc:description/>
  <cp:lastModifiedBy>Sallie Dekovic</cp:lastModifiedBy>
  <cp:revision>2</cp:revision>
  <dcterms:created xsi:type="dcterms:W3CDTF">2025-05-25T13:58:00Z</dcterms:created>
  <dcterms:modified xsi:type="dcterms:W3CDTF">2025-05-25T14:36:00Z</dcterms:modified>
</cp:coreProperties>
</file>